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48"/>
          <w:szCs w:val="48"/>
        </w:rPr>
      </w:pPr>
      <w:bookmarkStart w:id="0" w:name="_Hlk31661245"/>
      <w:bookmarkEnd w:id="0"/>
      <w:r>
        <w:rPr>
          <w:rFonts w:cs="Times New Roman" w:ascii="Times New Roman" w:hAnsi="Times New Roman"/>
          <w:b/>
          <w:bCs/>
          <w:sz w:val="48"/>
          <w:szCs w:val="48"/>
        </w:rPr>
        <w:t>Predicting Real-Time Spectrum Interference Using Support Vector Machine</w:t>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0"/>
        </w:sectPr>
      </w:pPr>
    </w:p>
    <w:tbl>
      <w:tblPr>
        <w:tblStyle w:val="TableGrid"/>
        <w:tblW w:w="9360" w:type="dxa"/>
        <w:jc w:val="left"/>
        <w:tblInd w:w="0" w:type="dxa"/>
        <w:tblCellMar>
          <w:top w:w="0" w:type="dxa"/>
          <w:left w:w="108" w:type="dxa"/>
          <w:bottom w:w="0" w:type="dxa"/>
          <w:right w:w="108" w:type="dxa"/>
        </w:tblCellMar>
        <w:tblLook w:lastRow="0" w:firstRow="1" w:lastColumn="0" w:firstColumn="1" w:val="04a0" w:noHBand="0" w:noVBand="1"/>
      </w:tblPr>
      <w:tblGrid>
        <w:gridCol w:w="3635"/>
        <w:gridCol w:w="2885"/>
        <w:gridCol w:w="2840"/>
      </w:tblGrid>
      <w:tr>
        <w:trPr/>
        <w:tc>
          <w:tcPr>
            <w:tcW w:w="3635"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Hubert Kyeremateng-Boateng</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Department of Computer Science</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State University</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MD USA</w:t>
            </w:r>
          </w:p>
          <w:p>
            <w:pPr>
              <w:pStyle w:val="Normal"/>
              <w:spacing w:lineRule="auto" w:line="240" w:before="0" w:after="0"/>
              <w:rPr/>
            </w:pPr>
            <w:r>
              <w:rPr>
                <w:rFonts w:cs="Times New Roman" w:ascii="Times New Roman" w:hAnsi="Times New Roman"/>
                <w:i/>
                <w:iCs/>
                <w:sz w:val="18"/>
                <w:szCs w:val="18"/>
              </w:rPr>
              <w:t>kyerematengboh0404@students.bowiestate.edu</w:t>
            </w:r>
          </w:p>
        </w:tc>
        <w:tc>
          <w:tcPr>
            <w:tcW w:w="2885"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Marvin Conn</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Department of Computer Science</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State University</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MD USA</w:t>
            </w:r>
          </w:p>
          <w:p>
            <w:pPr>
              <w:pStyle w:val="Normal"/>
              <w:spacing w:lineRule="auto" w:line="240" w:before="0" w:after="0"/>
              <w:jc w:val="center"/>
              <w:rPr/>
            </w:pPr>
            <w:r>
              <w:rPr>
                <w:rFonts w:cs="Times New Roman" w:ascii="Times New Roman" w:hAnsi="Times New Roman"/>
                <w:i/>
                <w:iCs/>
                <w:sz w:val="18"/>
                <w:szCs w:val="18"/>
              </w:rPr>
              <w:t>marvinconn@gmail.com</w:t>
            </w:r>
          </w:p>
        </w:tc>
        <w:tc>
          <w:tcPr>
            <w:tcW w:w="2840"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Darsana Josyula, Ph.D.</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 xml:space="preserve">Department of Computer Science </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State University</w:t>
            </w:r>
          </w:p>
          <w:p>
            <w:pPr>
              <w:pStyle w:val="Normal"/>
              <w:spacing w:lineRule="auto" w:line="240" w:before="0" w:after="0"/>
              <w:jc w:val="center"/>
              <w:rPr>
                <w:rFonts w:ascii="Times New Roman" w:hAnsi="Times New Roman" w:cs="Times New Roman"/>
                <w:i/>
                <w:i/>
                <w:iCs/>
                <w:sz w:val="18"/>
                <w:szCs w:val="18"/>
              </w:rPr>
            </w:pPr>
            <w:r>
              <w:rPr>
                <w:rFonts w:cs="Times New Roman" w:ascii="Times New Roman" w:hAnsi="Times New Roman"/>
                <w:i/>
                <w:iCs/>
                <w:sz w:val="18"/>
                <w:szCs w:val="18"/>
              </w:rPr>
              <w:t>Bowie, MD USA</w:t>
            </w:r>
          </w:p>
          <w:p>
            <w:pPr>
              <w:pStyle w:val="Normal"/>
              <w:spacing w:lineRule="auto" w:line="240" w:before="0" w:after="0"/>
              <w:jc w:val="center"/>
              <w:rPr/>
            </w:pPr>
            <w:r>
              <w:rPr>
                <w:rFonts w:cs="Times New Roman" w:ascii="Times New Roman" w:hAnsi="Times New Roman"/>
                <w:i/>
                <w:iCs/>
                <w:sz w:val="18"/>
                <w:szCs w:val="18"/>
              </w:rPr>
              <w:t>darsana@cs.umd.edu</w:t>
            </w:r>
          </w:p>
        </w:tc>
      </w:tr>
    </w:tbl>
    <w:p>
      <w:pPr>
        <w:pStyle w:val="Normal"/>
        <w:rPr/>
      </w:pPr>
      <w:r>
        <w:rPr/>
      </w:r>
    </w:p>
    <w:p>
      <w:pPr>
        <w:pStyle w:val="Normal"/>
        <w:rPr>
          <w:rFonts w:ascii="Times New Roman" w:hAnsi="Times New Roman" w:cs="Times New Roman"/>
        </w:rPr>
      </w:pPr>
      <w:r>
        <w:rPr>
          <w:rFonts w:cs="Times New Roman" w:ascii="Times New Roman" w:hAnsi="Times New Roman"/>
          <w:b/>
          <w:bCs/>
          <w:i/>
          <w:iCs/>
        </w:rPr>
        <w:t xml:space="preserve">Abstract - </w:t>
      </w:r>
      <w:r>
        <w:rPr>
          <w:rFonts w:cs="Times New Roman" w:ascii="Times New Roman" w:hAnsi="Times New Roman"/>
        </w:rPr>
        <w:t xml:space="preserve">As more people and organization use wireless networking for communication and business, spectrum availability will become a scarce resource commodity that will not readily available for both licensed and unlicensed users. The ability to detect or predict when a spectrum is available or not available for use is of great importance and that is the purpose of this research. In this work, we validate a previous research conducted by Jacob A. Kovarskiya et al in the paper </w:t>
      </w:r>
      <w:r>
        <w:rPr>
          <w:rFonts w:cs="Times New Roman" w:ascii="Times New Roman" w:hAnsi="Times New Roman"/>
          <w:i/>
          <w:iCs/>
        </w:rPr>
        <w:t>“Predictive Energy Detection for Inferring Radio Frequency Activity”</w:t>
      </w:r>
      <w:r>
        <w:rPr>
          <w:rFonts w:cs="Times New Roman" w:ascii="Times New Roman" w:hAnsi="Times New Roman"/>
        </w:rPr>
        <w:t xml:space="preserve"> using Linear Support Vector Regression (LinearSVR), and then we improve upon it. Radio frequency (RF) energy level is used to detect whether the spectrum is busy or idle for transmission. We calculate the energy level of the simulated RF signal using two methods: average of the RF or the Cumulant (first-order). As part of this research we compare both methods to determine which one trains and predicts faster and accurately.</w:t>
      </w:r>
    </w:p>
    <w:p>
      <w:pPr>
        <w:pStyle w:val="Normal"/>
        <w:rPr>
          <w:b/>
          <w:b/>
          <w:bCs/>
          <w:sz w:val="20"/>
          <w:szCs w:val="20"/>
        </w:rPr>
      </w:pPr>
      <w:r>
        <w:rPr>
          <w:b/>
          <w:bCs/>
          <w:sz w:val="20"/>
          <w:szCs w:val="20"/>
        </w:rPr>
        <w:t>Keywords - Radio Frequency, Cumulants, Signal interference, Support Vector Regression,  Linear SVR</w:t>
      </w:r>
    </w:p>
    <w:p>
      <w:pPr>
        <w:pStyle w:val="Normal"/>
        <w:rPr/>
      </w:pPr>
      <w:r>
        <w:rPr/>
      </w:r>
    </w:p>
    <w:p>
      <w:pPr>
        <w:pStyle w:val="Normal"/>
        <w:rPr/>
      </w:pPr>
      <w:r>
        <w:rPr/>
      </w: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0"/>
        </w:sectPr>
      </w:pPr>
    </w:p>
    <w:p>
      <w:pPr>
        <w:pStyle w:val="Heading1"/>
        <w:numPr>
          <w:ilvl w:val="0"/>
          <w:numId w:val="2"/>
        </w:numPr>
        <w:rPr/>
      </w:pPr>
      <w:r>
        <w:rPr/>
        <w:t>Introduction</w:t>
      </w:r>
    </w:p>
    <w:p>
      <w:pPr>
        <w:pStyle w:val="Normal"/>
        <w:spacing w:lineRule="auto" w:line="288" w:before="0" w:after="120"/>
        <w:jc w:val="both"/>
        <w:rPr>
          <w:rFonts w:ascii="Times New Roman" w:hAnsi="Times New Roman" w:cs="Times New Roman"/>
          <w:ins w:id="1" w:author="Hubert Kyerematengboateng" w:date="2020-01-26T20:52:00Z"/>
          <w:sz w:val="22"/>
          <w:szCs w:val="22"/>
        </w:rPr>
      </w:pPr>
      <w:ins w:id="0" w:author="Hubert Kyerematengboateng" w:date="2020-01-26T20:44:00Z">
        <w:r>
          <w:rPr>
            <w:rFonts w:cs="Times New Roman" w:ascii="Times New Roman" w:hAnsi="Times New Roman"/>
            <w:sz w:val="22"/>
            <w:szCs w:val="22"/>
          </w:rPr>
          <w:t xml:space="preserve">As more people continue to use wireless electronic devices, there will come a time where radio frequency will be a scarce resource. Both licensed and non licensed user’s will be scrambling for radio frequency bandwidth. The ability to detect and predict accuractly Cognitive Radio (CR) is a system which senses its electromagnetic environment and dynamically adjusts its radio parameters to improve performance [5]. With CR and radio frequency detection, network providers can detect or predict which radio frequency bandwidth is currently in use and which bandwidth is not in use. Network providers can also prevent congestion in bandwidth by detection if a specific bandwidth is in use before another user attempts to connect to the same bandwidth. </w:t>
        </w:r>
      </w:ins>
    </w:p>
    <w:p>
      <w:pPr>
        <w:pStyle w:val="Normal"/>
        <w:spacing w:lineRule="auto" w:line="288" w:before="0" w:after="120"/>
        <w:jc w:val="both"/>
        <w:rPr>
          <w:rFonts w:ascii="Times New Roman" w:hAnsi="Times New Roman" w:cs="Times New Roman"/>
          <w:sz w:val="22"/>
          <w:szCs w:val="22"/>
        </w:rPr>
      </w:pPr>
      <w:del w:id="2" w:author="Hubert Kyerematengboateng" w:date="2020-01-26T20:45:00Z">
        <w:r>
          <w:rPr>
            <w:rFonts w:cs="Times New Roman" w:ascii="Times New Roman" w:hAnsi="Times New Roman"/>
            <w:sz w:val="22"/>
            <w:szCs w:val="22"/>
          </w:rPr>
          <w:delText xml:space="preserve">Cognitive Radio (CR) is a system which senses its electromagnetic environment and dynamically adjusts its radio parameters to improve radio performance [7]. </w:delText>
        </w:r>
      </w:del>
      <w:r>
        <w:rPr>
          <w:rFonts w:cs="Times New Roman" w:ascii="Times New Roman" w:hAnsi="Times New Roman"/>
          <w:sz w:val="22"/>
          <w:szCs w:val="22"/>
        </w:rPr>
        <w:t xml:space="preserve">In order to prevent spectrum bandwidth inference and congestion, there is the need to accurately predict when a bandwidth is available or not for use. This research work seeks to validate the one-step look ahead method proposed by Jacob et al [1] by using Python’s Sklearn Support Vector Regression (SVR) module. </w:t>
      </w:r>
    </w:p>
    <w:p>
      <w:pPr>
        <w:pStyle w:val="Normal"/>
        <w:spacing w:lineRule="auto" w:line="288" w:before="0" w:after="120"/>
        <w:jc w:val="both"/>
        <w:rPr>
          <w:rFonts w:ascii="Times New Roman" w:hAnsi="Times New Roman" w:cs="Times New Roman"/>
          <w:sz w:val="22"/>
          <w:szCs w:val="22"/>
        </w:rPr>
      </w:pPr>
      <w:r>
        <w:rPr>
          <w:rFonts w:cs="Times New Roman" w:ascii="Times New Roman" w:hAnsi="Times New Roman"/>
          <w:sz w:val="22"/>
          <w:szCs w:val="22"/>
        </w:rPr>
        <w:t>This paper first provides an overview of previous work by Jacob A. Kovarskiya et al and then discuss our research. At the end of the paper, we compare the results of using Python Sklearn and MATLAB SVM. We also compare the error rate of predicting the presence or absence of a radio frequency using the average power level or Cumulant (first-order). We center our comparison along the following dimensions: training speed, prediction speed and prediction accuracy. We then discuss how these two machine learning algorithms and methods of generating the energy levels compare with the original research.</w:t>
      </w:r>
    </w:p>
    <w:p>
      <w:pPr>
        <w:pStyle w:val="Heading1"/>
        <w:numPr>
          <w:ilvl w:val="0"/>
          <w:numId w:val="2"/>
        </w:numPr>
        <w:rPr/>
      </w:pPr>
      <w:r>
        <w:rPr/>
        <w:t>Overview</w:t>
      </w:r>
    </w:p>
    <w:p>
      <w:pPr>
        <w:pStyle w:val="Normal"/>
        <w:spacing w:lineRule="auto" w:line="288"/>
        <w:jc w:val="both"/>
        <w:rPr>
          <w:rFonts w:ascii="Source Sans Pro Light" w:hAnsi="Source Sans Pro Light"/>
        </w:rPr>
      </w:pPr>
      <w:r>
        <w:rPr>
          <w:rFonts w:cs="Times New Roman" w:ascii="Times New Roman" w:hAnsi="Times New Roman"/>
          <w:sz w:val="22"/>
          <w:szCs w:val="22"/>
        </w:rPr>
        <w:t>Kovarskiya’s original research work calculates the average energy level of the spectrum in order to predict the idle and busy state of the spectrum bandwidth [1]. The time series of energy levels of the training data is used to train</w:t>
      </w:r>
      <w:r>
        <w:rPr>
          <w:rFonts w:cs="Times New Roman" w:ascii="Times New Roman" w:hAnsi="Times New Roman"/>
          <w:sz w:val="20"/>
          <w:szCs w:val="20"/>
        </w:rPr>
        <w:t xml:space="preserve"> the Matlab </w:t>
      </w:r>
      <w:r>
        <w:rPr>
          <w:rFonts w:cs="Times New Roman" w:ascii="Times New Roman" w:hAnsi="Times New Roman"/>
          <w:sz w:val="22"/>
          <w:szCs w:val="22"/>
        </w:rPr>
        <w:t>SVR model and the trained model is then used to predict future spectrum occupancy state.</w:t>
      </w:r>
    </w:p>
    <w:p>
      <w:pPr>
        <w:pStyle w:val="Normal"/>
        <w:spacing w:lineRule="auto" w:line="288" w:before="240" w:after="0"/>
        <w:jc w:val="both"/>
        <w:rPr>
          <w:rFonts w:ascii="Times New Roman" w:hAnsi="Times New Roman" w:cs="Times New Roman"/>
          <w:ins w:id="5" w:author="Hubert Kyerematengboateng" w:date="2020-01-28T20:00:00Z"/>
          <w:sz w:val="22"/>
          <w:szCs w:val="22"/>
        </w:rPr>
      </w:pPr>
      <w:r>
        <w:rPr>
          <w:rFonts w:cs="Times New Roman" w:ascii="Times New Roman" w:hAnsi="Times New Roman"/>
          <w:sz w:val="22"/>
          <w:szCs w:val="22"/>
        </w:rPr>
        <w:t xml:space="preserve">Kovarskiya’s work uses a one-step look ahead methodology to predict the RF signal down (idle) and up (busy) state. One-step look ahead prediction uses past predicted data to predict the next state of the spectrum. To use the one-step methodology, the entire test data is given as input to the previously trained Matlab SVR model. Once the Matlab SVR model has predicted the initial prediction using the test data, the original test data less the </w:t>
      </w:r>
      <w:ins w:id="3" w:author="Hubert Kyerematengboateng" w:date="2020-01-28T18:35:00Z">
        <w:r>
          <w:rPr>
            <w:rFonts w:cs="Times New Roman" w:ascii="Times New Roman" w:hAnsi="Times New Roman"/>
            <w:sz w:val="22"/>
            <w:szCs w:val="22"/>
          </w:rPr>
          <w:t>first</w:t>
        </w:r>
      </w:ins>
      <w:del w:id="4" w:author="Hubert Kyerematengboateng" w:date="2020-01-28T18:35:00Z">
        <w:r>
          <w:rPr>
            <w:rFonts w:cs="Times New Roman" w:ascii="Times New Roman" w:hAnsi="Times New Roman"/>
            <w:sz w:val="22"/>
            <w:szCs w:val="22"/>
          </w:rPr>
          <w:delText>last</w:delText>
        </w:r>
      </w:del>
      <w:commentRangeStart w:id="0"/>
      <w:r>
        <w:rPr>
          <w:rFonts w:cs="Times New Roman" w:ascii="Times New Roman" w:hAnsi="Times New Roman"/>
          <w:sz w:val="22"/>
          <w:szCs w:val="22"/>
        </w:rPr>
        <w:t xml:space="preserve"> sample </w:t>
      </w:r>
      <w:r>
        <w:rPr>
          <w:rFonts w:cs="Times New Roman" w:ascii="Times New Roman" w:hAnsi="Times New Roman"/>
          <w:sz w:val="22"/>
          <w:szCs w:val="22"/>
        </w:rPr>
      </w:r>
      <w:commentRangeEnd w:id="0"/>
      <w:r>
        <w:commentReference w:id="0"/>
      </w:r>
      <w:r>
        <w:rPr>
          <w:rFonts w:cs="Times New Roman" w:ascii="Times New Roman" w:hAnsi="Times New Roman"/>
          <w:sz w:val="22"/>
          <w:szCs w:val="22"/>
        </w:rPr>
        <w:t xml:space="preserve">is concatenated with the new prediction to create the new test data which is then used to get a new prediction from the SVR model. This method has shown to provide better results than the initial predicted results using the original test data. </w:t>
      </w:r>
    </w:p>
    <w:p>
      <w:pPr>
        <w:pStyle w:val="Normal"/>
        <w:spacing w:lineRule="auto" w:line="288" w:before="240" w:after="0"/>
        <w:jc w:val="both"/>
        <w:rPr>
          <w:rFonts w:ascii="Times New Roman" w:hAnsi="Times New Roman" w:cs="Times New Roman"/>
          <w:sz w:val="22"/>
          <w:szCs w:val="22"/>
        </w:rPr>
      </w:pPr>
      <w:ins w:id="6" w:author="Hubert Kyerematengboateng" w:date="2020-01-28T20:05:00Z">
        <w:r>
          <w:rPr>
            <w:rFonts w:cs="Times New Roman" w:ascii="Times New Roman" w:hAnsi="Times New Roman"/>
            <w:sz w:val="22"/>
            <w:szCs w:val="22"/>
          </w:rPr>
          <w:t xml:space="preserve">To be able to make comparison between the Python and MATLAB codes, </w:t>
        </w:r>
      </w:ins>
      <w:ins w:id="7" w:author="Hubert Kyerematengboateng" w:date="2020-01-28T20:06:00Z">
        <w:r>
          <w:rPr>
            <w:rFonts w:cs="Times New Roman" w:ascii="Times New Roman" w:hAnsi="Times New Roman"/>
            <w:sz w:val="22"/>
            <w:szCs w:val="22"/>
          </w:rPr>
          <w:t>this work converts the Jacob’s et al code</w:t>
        </w:r>
      </w:ins>
      <w:ins w:id="8" w:author="Hubert Kyerematengboateng" w:date="2020-01-29T21:47:00Z">
        <w:r>
          <w:rPr>
            <w:rFonts w:cs="Times New Roman" w:ascii="Times New Roman" w:hAnsi="Times New Roman"/>
            <w:sz w:val="22"/>
            <w:szCs w:val="22"/>
          </w:rPr>
          <w:t xml:space="preserve"> </w:t>
        </w:r>
      </w:ins>
      <w:ins w:id="9" w:author="Hubert Kyerematengboateng" w:date="2020-01-28T20:06:00Z">
        <w:r>
          <w:rPr>
            <w:rFonts w:cs="Times New Roman" w:ascii="Times New Roman" w:hAnsi="Times New Roman"/>
            <w:sz w:val="22"/>
            <w:szCs w:val="22"/>
          </w:rPr>
          <w:t xml:space="preserve">(MATLAB) to Python. </w:t>
        </w:r>
      </w:ins>
      <w:ins w:id="10" w:author="Hubert Kyerematengboateng" w:date="2020-01-28T20:00:00Z">
        <w:r>
          <w:rPr>
            <w:rFonts w:cs="Times New Roman" w:ascii="Times New Roman" w:hAnsi="Times New Roman"/>
            <w:sz w:val="22"/>
            <w:szCs w:val="22"/>
          </w:rPr>
          <w:t>At the last section, we compare the accuracy performance</w:t>
        </w:r>
      </w:ins>
      <w:ins w:id="11" w:author="Hubert Kyerematengboateng" w:date="2020-01-28T20:01:00Z">
        <w:r>
          <w:rPr>
            <w:rFonts w:cs="Times New Roman" w:ascii="Times New Roman" w:hAnsi="Times New Roman"/>
            <w:sz w:val="22"/>
            <w:szCs w:val="22"/>
          </w:rPr>
          <w:t xml:space="preserve"> of both MATLAB and Python code if similar results were achieved </w:t>
        </w:r>
      </w:ins>
      <w:ins w:id="12" w:author="Hubert Kyerematengboateng" w:date="2020-01-28T20:04:00Z">
        <w:r>
          <w:rPr>
            <w:rFonts w:cs="Times New Roman" w:ascii="Times New Roman" w:hAnsi="Times New Roman"/>
            <w:sz w:val="22"/>
            <w:szCs w:val="22"/>
          </w:rPr>
          <w:t>with the Python cade as in the MATLAB code.</w:t>
        </w:r>
      </w:ins>
    </w:p>
    <w:p>
      <w:pPr>
        <w:pStyle w:val="Heading1"/>
        <w:numPr>
          <w:ilvl w:val="0"/>
          <w:numId w:val="2"/>
        </w:numPr>
        <w:ind w:hanging="0"/>
        <w:rPr/>
      </w:pPr>
      <w:ins w:id="13" w:author="Hubert Kyerematengboateng" w:date="2020-01-29T20:27:00Z">
        <w:r>
          <w:rPr/>
          <w:t xml:space="preserve">SIMULATING </w:t>
        </w:r>
      </w:ins>
      <w:ins w:id="14" w:author="Hubert Kyerematengboateng" w:date="2020-01-29T21:24:00Z">
        <w:r>
          <w:rPr/>
          <w:t xml:space="preserve">RF </w:t>
        </w:r>
      </w:ins>
      <w:ins w:id="15" w:author="Hubert Kyerematengboateng" w:date="2020-01-29T20:27:00Z">
        <w:r>
          <w:rPr/>
          <w:t>DATA</w:t>
        </w:r>
      </w:ins>
      <w:del w:id="16" w:author="Hubert Kyerematengboateng" w:date="2020-01-29T20:27:00Z">
        <w:r>
          <w:rPr/>
          <w:delText>Data and preprocessing</w:delText>
        </w:r>
      </w:del>
    </w:p>
    <w:p>
      <w:pPr>
        <w:pStyle w:val="Heading2"/>
        <w:numPr>
          <w:ilvl w:val="1"/>
          <w:numId w:val="2"/>
        </w:numPr>
        <w:rPr/>
      </w:pPr>
      <w:r>
        <w:rPr/>
        <w:t>Generating Data</w:t>
      </w:r>
    </w:p>
    <w:p>
      <w:pPr>
        <w:pStyle w:val="Normal"/>
        <w:jc w:val="both"/>
        <w:rPr>
          <w:rFonts w:ascii="Source Sans Pro Light" w:hAnsi="Source Sans Pro Light"/>
          <w:sz w:val="22"/>
          <w:szCs w:val="22"/>
        </w:rPr>
      </w:pPr>
      <w:ins w:id="17" w:author="Hubert Kyerematengboateng" w:date="2020-01-29T20:33:00Z">
        <w:r>
          <w:rPr/>
          <w:t>Radio frequency</w:t>
        </w:r>
      </w:ins>
      <w:del w:id="18" w:author="Hubert Kyerematengboateng" w:date="2020-01-29T20:33:00Z">
        <w:r>
          <w:rPr/>
          <w:delText>Chirp</w:delText>
        </w:r>
      </w:del>
      <w:del w:id="19" w:author="Hubert Kyerematengboateng" w:date="2020-01-29T20:33:00Z">
        <w:r>
          <w:rPr>
            <w:rFonts w:cs="Times New Roman" w:ascii="Times New Roman" w:hAnsi="Times New Roman"/>
            <w:sz w:val="22"/>
            <w:szCs w:val="22"/>
          </w:rPr>
          <w:delText xml:space="preserve"> </w:delText>
        </w:r>
      </w:del>
      <w:r>
        <w:rPr>
          <w:rFonts w:cs="Times New Roman" w:ascii="Times New Roman" w:hAnsi="Times New Roman"/>
          <w:sz w:val="22"/>
          <w:szCs w:val="22"/>
        </w:rPr>
        <w:commentReference w:id="1"/>
      </w:r>
      <w:del w:id="20" w:author="Hubert Kyerematengboateng" w:date="2020-01-29T20:33:00Z">
        <w:r>
          <w:rPr>
            <w:rFonts w:cs="Times New Roman" w:ascii="Times New Roman" w:hAnsi="Times New Roman"/>
            <w:sz w:val="22"/>
            <w:szCs w:val="22"/>
          </w:rPr>
          <w:delText>s</w:delText>
        </w:r>
      </w:del>
      <w:r>
        <w:rPr>
          <w:rFonts w:cs="Times New Roman" w:ascii="Times New Roman" w:hAnsi="Times New Roman"/>
          <w:sz w:val="22"/>
          <w:szCs w:val="22"/>
        </w:rPr>
        <w:t>ignals at constant intervals were generated using a fixed sample size. The idle and busy state of the spectrum was simulated using probability values ranging between 0 and 1 for each interval</w:t>
      </w:r>
      <w:ins w:id="21" w:author="Hubert Kyerematengboateng" w:date="2020-01-29T20:22:00Z">
        <w:r>
          <w:rPr>
            <w:rFonts w:cs="Times New Roman" w:ascii="Times New Roman" w:hAnsi="Times New Roman"/>
            <w:sz w:val="22"/>
            <w:szCs w:val="22"/>
          </w:rPr>
          <w:t xml:space="preserve"> [1]</w:t>
        </w:r>
      </w:ins>
      <w:r>
        <w:rPr>
          <w:rFonts w:cs="Times New Roman" w:ascii="Times New Roman" w:hAnsi="Times New Roman"/>
          <w:sz w:val="22"/>
          <w:szCs w:val="22"/>
        </w:rPr>
        <w:t xml:space="preserve">. </w:t>
      </w:r>
    </w:p>
    <w:p>
      <w:pPr>
        <w:pStyle w:val="Normal"/>
        <w:jc w:val="both"/>
        <w:rPr>
          <w:rFonts w:ascii="Times New Roman" w:hAnsi="Times New Roman" w:cs="Times New Roman"/>
          <w:sz w:val="22"/>
          <w:szCs w:val="22"/>
        </w:rPr>
      </w:pPr>
      <w:del w:id="22" w:author="Hubert Kyerematengboateng" w:date="2020-01-29T20:29:00Z">
        <w:r>
          <w:rPr>
            <w:rFonts w:cs="Times New Roman" w:ascii="Times New Roman" w:hAnsi="Times New Roman"/>
            <w:sz w:val="22"/>
            <w:szCs w:val="22"/>
          </w:rPr>
          <w:delText xml:space="preserve">A </w:delText>
        </w:r>
      </w:del>
      <w:ins w:id="23" w:author="Hubert Kyerematengboateng" w:date="2020-01-29T20:57:00Z">
        <w:r>
          <w:rPr>
            <w:rFonts w:cs="Times New Roman" w:ascii="Times New Roman" w:hAnsi="Times New Roman"/>
            <w:sz w:val="22"/>
            <w:szCs w:val="22"/>
          </w:rPr>
          <w:t xml:space="preserve">Addictive white </w:t>
        </w:r>
      </w:ins>
      <w:r>
        <w:rPr>
          <w:rFonts w:cs="Times New Roman" w:ascii="Times New Roman" w:hAnsi="Times New Roman"/>
          <w:sz w:val="22"/>
          <w:szCs w:val="22"/>
        </w:rPr>
        <w:t xml:space="preserve">Gaussian noise was </w:t>
      </w:r>
      <w:del w:id="24" w:author="Hubert Kyerematengboateng" w:date="2020-01-29T20:29:00Z">
        <w:r>
          <w:rPr>
            <w:rFonts w:cs="Times New Roman" w:ascii="Times New Roman" w:hAnsi="Times New Roman"/>
            <w:sz w:val="22"/>
            <w:szCs w:val="22"/>
          </w:rPr>
          <w:delText xml:space="preserve">also </w:delText>
        </w:r>
      </w:del>
      <w:r>
        <w:rPr>
          <w:rFonts w:cs="Times New Roman" w:ascii="Times New Roman" w:hAnsi="Times New Roman"/>
          <w:sz w:val="22"/>
          <w:szCs w:val="22"/>
        </w:rPr>
        <w:t>added to the generated signal to simulate RF signals. A noise floor variance of -100 dBm and a power level of -40 dBm</w:t>
      </w:r>
      <w:del w:id="25" w:author="Hubert Kyerematengboateng" w:date="2020-01-29T20:30:00Z">
        <w:r>
          <w:rPr>
            <w:rFonts w:cs="Times New Roman" w:ascii="Times New Roman" w:hAnsi="Times New Roman"/>
            <w:sz w:val="22"/>
            <w:szCs w:val="22"/>
          </w:rPr>
          <w:delText xml:space="preserve"> were used</w:delText>
        </w:r>
      </w:del>
      <w:r>
        <w:rPr>
          <w:rFonts w:cs="Times New Roman" w:ascii="Times New Roman" w:hAnsi="Times New Roman"/>
          <w:sz w:val="22"/>
          <w:szCs w:val="22"/>
        </w:rPr>
        <w:t xml:space="preserve">. </w:t>
      </w:r>
    </w:p>
    <w:p>
      <w:pPr>
        <w:pStyle w:val="Normal"/>
        <w:jc w:val="both"/>
        <w:rPr>
          <w:rFonts w:ascii="Times New Roman" w:hAnsi="Times New Roman" w:cs="Times New Roman"/>
          <w:sz w:val="22"/>
          <w:szCs w:val="22"/>
          <w:vertAlign w:val="subscript"/>
        </w:rPr>
      </w:pPr>
      <w:r>
        <w:rPr>
          <w:rFonts w:cs="Times New Roman" w:ascii="Times New Roman" w:hAnsi="Times New Roman"/>
          <w:sz w:val="22"/>
          <w:szCs w:val="22"/>
        </w:rPr>
        <w:t xml:space="preserve">Below is a sample of a generated RF signal with a sample size of </w:t>
      </w:r>
      <w:ins w:id="26" w:author="Hubert Kyerematengboateng" w:date="2020-01-26T21:12:00Z">
        <w:r>
          <w:rPr>
            <w:rFonts w:cs="Times New Roman" w:ascii="Times New Roman" w:hAnsi="Times New Roman"/>
            <w:sz w:val="22"/>
            <w:szCs w:val="22"/>
          </w:rPr>
          <w:t>5</w:t>
        </w:r>
      </w:ins>
      <w:del w:id="27" w:author="Hubert Kyerematengboateng" w:date="2020-01-26T21:12:00Z">
        <w:r>
          <w:rPr>
            <w:rFonts w:cs="Times New Roman" w:ascii="Times New Roman" w:hAnsi="Times New Roman"/>
            <w:sz w:val="22"/>
            <w:szCs w:val="22"/>
          </w:rPr>
          <w:delText>10</w:delText>
        </w:r>
      </w:del>
      <w:r>
        <w:rPr>
          <w:rFonts w:cs="Times New Roman" w:ascii="Times New Roman" w:hAnsi="Times New Roman"/>
          <w:sz w:val="22"/>
          <w:szCs w:val="22"/>
        </w:rPr>
        <w:t>00(N</w:t>
      </w:r>
      <w:r>
        <w:rPr>
          <w:rFonts w:cs="Times New Roman" w:ascii="Times New Roman" w:hAnsi="Times New Roman"/>
          <w:sz w:val="22"/>
          <w:szCs w:val="22"/>
          <w:vertAlign w:val="subscript"/>
        </w:rPr>
        <w:t>s)</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ins w:id="28" w:author="Hubert Kyerematengboateng" w:date="2020-01-28T18:19:00Z"/>
          <w:sz w:val="22"/>
          <w:szCs w:val="22"/>
        </w:rPr>
      </w:pPr>
      <w:r>
        <w:rPr/>
        <w:drawing>
          <wp:inline distT="0" distB="0" distL="0" distR="0">
            <wp:extent cx="3195955" cy="1696720"/>
            <wp:effectExtent l="0" t="0" r="0" b="0"/>
            <wp:docPr id="1"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A close up of a logo&#10;&#10;Description automatically generated"/>
                    <pic:cNvPicPr>
                      <a:picLocks noChangeAspect="1" noChangeArrowheads="1"/>
                    </pic:cNvPicPr>
                  </pic:nvPicPr>
                  <pic:blipFill>
                    <a:blip r:embed="rId2"/>
                    <a:stretch>
                      <a:fillRect/>
                    </a:stretch>
                  </pic:blipFill>
                  <pic:spPr bwMode="auto">
                    <a:xfrm>
                      <a:off x="0" y="0"/>
                      <a:ext cx="3195955" cy="1696720"/>
                    </a:xfrm>
                    <a:prstGeom prst="rect">
                      <a:avLst/>
                    </a:prstGeom>
                  </pic:spPr>
                </pic:pic>
              </a:graphicData>
            </a:graphic>
          </wp:inline>
        </w:drawing>
      </w:r>
    </w:p>
    <w:p>
      <w:pPr>
        <w:pStyle w:val="Normal"/>
        <w:jc w:val="both"/>
        <w:rPr>
          <w:rFonts w:ascii="Times New Roman" w:hAnsi="Times New Roman" w:cs="Times New Roman"/>
          <w:sz w:val="22"/>
          <w:szCs w:val="22"/>
        </w:rPr>
      </w:pPr>
      <w:r>
        <w:rPr/>
        <w:drawing>
          <wp:inline distT="0" distB="8890" distL="0" distR="0">
            <wp:extent cx="3223260" cy="1667510"/>
            <wp:effectExtent l="0" t="0" r="0" b="0"/>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3"/>
                    <a:stretch>
                      <a:fillRect/>
                    </a:stretch>
                  </pic:blipFill>
                  <pic:spPr bwMode="auto">
                    <a:xfrm>
                      <a:off x="0" y="0"/>
                      <a:ext cx="3223260" cy="1667510"/>
                    </a:xfrm>
                    <a:prstGeom prst="rect">
                      <a:avLst/>
                    </a:prstGeom>
                  </pic:spPr>
                </pic:pic>
              </a:graphicData>
            </a:graphic>
          </wp:inline>
        </w:drawing>
      </w:r>
    </w:p>
    <w:p>
      <w:pPr>
        <w:pStyle w:val="Normal"/>
        <w:jc w:val="center"/>
        <w:rPr>
          <w:rFonts w:ascii="Times New Roman" w:hAnsi="Times New Roman" w:cs="Times New Roman"/>
          <w:sz w:val="16"/>
          <w:szCs w:val="16"/>
        </w:rPr>
      </w:pPr>
      <w:r>
        <w:rPr>
          <w:rFonts w:cs="Times New Roman" w:ascii="Times New Roman" w:hAnsi="Times New Roman"/>
          <w:sz w:val="16"/>
          <w:szCs w:val="16"/>
        </w:rPr>
        <w:t>Figure 1 – Moving Average Input signal</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Normal"/>
        <w:jc w:val="center"/>
        <w:rPr>
          <w:rFonts w:ascii="Times New Roman" w:hAnsi="Times New Roman" w:cs="Times New Roman"/>
          <w:ins w:id="29" w:author="Hubert Kyerematengboateng" w:date="2020-01-28T18:29:00Z"/>
          <w:sz w:val="16"/>
          <w:szCs w:val="16"/>
        </w:rPr>
      </w:pPr>
      <w:r>
        <w:rPr/>
        <w:drawing>
          <wp:inline distT="0" distB="0" distL="0" distR="0">
            <wp:extent cx="3195955" cy="1723390"/>
            <wp:effectExtent l="0" t="0" r="0" b="0"/>
            <wp:docPr id="3"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A screenshot of a cell phone&#10;&#10;Description automatically generated"/>
                    <pic:cNvPicPr>
                      <a:picLocks noChangeAspect="1" noChangeArrowheads="1"/>
                    </pic:cNvPicPr>
                  </pic:nvPicPr>
                  <pic:blipFill>
                    <a:blip r:embed="rId4"/>
                    <a:stretch>
                      <a:fillRect/>
                    </a:stretch>
                  </pic:blipFill>
                  <pic:spPr bwMode="auto">
                    <a:xfrm>
                      <a:off x="0" y="0"/>
                      <a:ext cx="3195955" cy="1723390"/>
                    </a:xfrm>
                    <a:prstGeom prst="rect">
                      <a:avLst/>
                    </a:prstGeom>
                  </pic:spPr>
                </pic:pic>
              </a:graphicData>
            </a:graphic>
          </wp:inline>
        </w:drawing>
      </w:r>
    </w:p>
    <w:p>
      <w:pPr>
        <w:pStyle w:val="Normal"/>
        <w:jc w:val="center"/>
        <w:rPr>
          <w:rFonts w:ascii="Times New Roman" w:hAnsi="Times New Roman" w:cs="Times New Roman"/>
          <w:sz w:val="16"/>
          <w:szCs w:val="16"/>
        </w:rPr>
      </w:pPr>
      <w:r>
        <w:rPr/>
        <w:drawing>
          <wp:inline distT="0" distB="7620" distL="0" distR="2540">
            <wp:extent cx="3293110" cy="16687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293110" cy="1668780"/>
                    </a:xfrm>
                    <a:prstGeom prst="rect">
                      <a:avLst/>
                    </a:prstGeom>
                  </pic:spPr>
                </pic:pic>
              </a:graphicData>
            </a:graphic>
          </wp:inline>
        </w:drawing>
      </w:r>
    </w:p>
    <w:p>
      <w:pPr>
        <w:pStyle w:val="Normal"/>
        <w:jc w:val="center"/>
        <w:rPr>
          <w:rFonts w:ascii="Times New Roman" w:hAnsi="Times New Roman" w:cs="Times New Roman"/>
          <w:ins w:id="30" w:author="Hubert Kyerematengboateng" w:date="2020-01-29T20:21:00Z"/>
          <w:sz w:val="16"/>
          <w:szCs w:val="16"/>
        </w:rPr>
      </w:pPr>
      <w:r>
        <w:rPr>
          <w:rFonts w:cs="Times New Roman" w:ascii="Times New Roman" w:hAnsi="Times New Roman"/>
          <w:sz w:val="16"/>
          <w:szCs w:val="16"/>
        </w:rPr>
        <w:t>Figure 2 – Cumulants (First-order) Input signal</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Heading2"/>
        <w:numPr>
          <w:ilvl w:val="1"/>
          <w:numId w:val="2"/>
        </w:numPr>
        <w:rPr/>
      </w:pPr>
      <w:r>
        <w:rPr/>
        <w:t xml:space="preserve"> </w:t>
      </w:r>
      <w:r>
        <w:rPr/>
        <w:t>Methodology</w:t>
      </w:r>
      <w:ins w:id="31" w:author="Hubert Kyerematengboateng" w:date="2020-01-30T20:34:00Z">
        <w:r>
          <w:rPr/>
          <w:t xml:space="preserve"> – Energy Detection</w:t>
        </w:r>
      </w:ins>
    </w:p>
    <w:p>
      <w:pPr>
        <w:pStyle w:val="Normal"/>
        <w:rPr>
          <w:rFonts w:ascii="Times New Roman" w:hAnsi="Times New Roman" w:cs="Times New Roman"/>
          <w:ins w:id="41" w:author="Hubert Kyerematengboateng" w:date="2020-01-29T21:18:00Z"/>
          <w:sz w:val="22"/>
          <w:szCs w:val="22"/>
        </w:rPr>
      </w:pPr>
      <w:ins w:id="32" w:author="Hubert Kyerematengboateng" w:date="2020-01-29T21:10:00Z">
        <w:r>
          <w:rPr>
            <w:rFonts w:cs="Times New Roman" w:ascii="Times New Roman" w:hAnsi="Times New Roman"/>
            <w:sz w:val="22"/>
            <w:szCs w:val="22"/>
          </w:rPr>
          <w:t>In dete</w:t>
        </w:r>
      </w:ins>
      <w:ins w:id="33" w:author="Hubert Kyerematengboateng" w:date="2020-01-29T21:11:00Z">
        <w:r>
          <w:rPr>
            <w:rFonts w:cs="Times New Roman" w:ascii="Times New Roman" w:hAnsi="Times New Roman"/>
            <w:sz w:val="22"/>
            <w:szCs w:val="22"/>
          </w:rPr>
          <w:t>cting whether a signal is in its idle/busy state, energy</w:t>
        </w:r>
      </w:ins>
      <w:ins w:id="34" w:author="Hubert Kyerematengboateng" w:date="2020-01-29T21:12:00Z">
        <w:r>
          <w:rPr>
            <w:rFonts w:cs="Times New Roman" w:ascii="Times New Roman" w:hAnsi="Times New Roman"/>
            <w:sz w:val="22"/>
            <w:szCs w:val="22"/>
          </w:rPr>
          <w:t xml:space="preserve"> detector is used to determine the current state of a signal. Energy detection is one of the most popular</w:t>
        </w:r>
      </w:ins>
      <w:ins w:id="35" w:author="Hubert Kyerematengboateng" w:date="2020-01-29T21:13:00Z">
        <w:r>
          <w:rPr>
            <w:rFonts w:cs="Times New Roman" w:ascii="Times New Roman" w:hAnsi="Times New Roman"/>
            <w:sz w:val="22"/>
            <w:szCs w:val="22"/>
          </w:rPr>
          <w:t xml:space="preserve"> sensing methods, it detects the </w:t>
        </w:r>
      </w:ins>
      <w:ins w:id="36" w:author="Hubert Kyerematengboateng" w:date="2020-01-29T21:15:00Z">
        <w:r>
          <w:rPr>
            <w:rFonts w:cs="Times New Roman" w:ascii="Times New Roman" w:hAnsi="Times New Roman"/>
            <w:sz w:val="22"/>
            <w:szCs w:val="22"/>
          </w:rPr>
          <w:t>primary</w:t>
        </w:r>
      </w:ins>
      <w:ins w:id="37" w:author="Hubert Kyerematengboateng" w:date="2020-01-29T21:13:00Z">
        <w:r>
          <w:rPr>
            <w:rFonts w:cs="Times New Roman" w:ascii="Times New Roman" w:hAnsi="Times New Roman"/>
            <w:sz w:val="22"/>
            <w:szCs w:val="22"/>
          </w:rPr>
          <w:t xml:space="preserve"> user’s</w:t>
        </w:r>
      </w:ins>
      <w:ins w:id="38" w:author="Hubert Kyerematengboateng" w:date="2020-02-01T12:27:00Z">
        <w:r>
          <w:rPr>
            <w:rFonts w:cs="Times New Roman" w:ascii="Times New Roman" w:hAnsi="Times New Roman"/>
            <w:sz w:val="22"/>
            <w:szCs w:val="22"/>
          </w:rPr>
          <w:t>(PU)</w:t>
        </w:r>
      </w:ins>
      <w:ins w:id="39" w:author="Hubert Kyerematengboateng" w:date="2020-01-29T21:13:00Z">
        <w:r>
          <w:rPr>
            <w:rFonts w:cs="Times New Roman" w:ascii="Times New Roman" w:hAnsi="Times New Roman"/>
            <w:sz w:val="22"/>
            <w:szCs w:val="22"/>
          </w:rPr>
          <w:t xml:space="preserve"> activity based on the energy</w:t>
        </w:r>
      </w:ins>
      <w:ins w:id="40" w:author="Hubert Kyerematengboateng" w:date="2020-01-29T21:14:00Z">
        <w:r>
          <w:rPr>
            <w:rFonts w:cs="Times New Roman" w:ascii="Times New Roman" w:hAnsi="Times New Roman"/>
            <w:sz w:val="22"/>
            <w:szCs w:val="22"/>
          </w:rPr>
          <w:t xml:space="preserve"> signal received.</w:t>
        </w:r>
      </w:ins>
    </w:p>
    <w:p>
      <w:pPr>
        <w:pStyle w:val="Normal"/>
        <w:rPr>
          <w:rFonts w:ascii="Times New Roman" w:hAnsi="Times New Roman" w:cs="Times New Roman"/>
          <w:sz w:val="22"/>
          <w:szCs w:val="22"/>
        </w:rPr>
      </w:pPr>
      <w:ins w:id="42" w:author="Hubert Kyerematengboateng" w:date="2020-01-30T20:27:00Z">
        <w:r>
          <w:rPr>
            <w:rFonts w:cs="Times New Roman" w:ascii="Times New Roman" w:hAnsi="Times New Roman"/>
            <w:sz w:val="22"/>
            <w:szCs w:val="22"/>
          </w:rPr>
          <w:t>Energy detection</w:t>
        </w:r>
      </w:ins>
      <w:ins w:id="43" w:author="Hubert Kyerematengboateng" w:date="2020-01-30T20:28:00Z">
        <w:r>
          <w:rPr>
            <w:rFonts w:cs="Times New Roman" w:ascii="Times New Roman" w:hAnsi="Times New Roman"/>
            <w:sz w:val="22"/>
            <w:szCs w:val="22"/>
          </w:rPr>
          <w:t xml:space="preserve"> computes the energy of the received N samples as the squared magnitude of the Fast Fourier Transform (FFT) of these samples averaged over N samples using the following </w:t>
        </w:r>
      </w:ins>
      <w:ins w:id="44" w:author="Hubert Kyerematengboateng" w:date="2020-01-30T20:29:00Z">
        <w:r>
          <w:rPr>
            <w:rFonts w:cs="Times New Roman" w:ascii="Times New Roman" w:hAnsi="Times New Roman"/>
            <w:sz w:val="22"/>
            <w:szCs w:val="22"/>
          </w:rPr>
          <w:t>formula [13]</w:t>
        </w:r>
      </w:ins>
      <w:ins w:id="45" w:author="Hubert Kyerematengboateng" w:date="2020-01-30T20:28:00Z">
        <w:r>
          <w:rPr>
            <w:rFonts w:cs="Times New Roman" w:ascii="Times New Roman" w:hAnsi="Times New Roman"/>
            <w:sz w:val="22"/>
            <w:szCs w:val="22"/>
          </w:rPr>
          <w:t>:</w:t>
        </w:r>
      </w:ins>
    </w:p>
    <w:p>
      <w:pPr>
        <w:pStyle w:val="Normal"/>
        <w:rPr>
          <w:rFonts w:ascii="Times New Roman" w:hAnsi="Times New Roman" w:cs="Times New Roman"/>
          <w:ins w:id="46" w:author="Hubert Kyerematengboateng" w:date="2020-01-29T21:10:00Z"/>
          <w:sz w:val="22"/>
          <w:szCs w:val="22"/>
        </w:rPr>
      </w:pPr>
      <w:r>
        <w:rPr/>
      </w:r>
      <m:oMath xmlns:m="http://schemas.openxmlformats.org/officeDocument/2006/math">
        <m:nary>
          <m:naryPr>
            <m:chr m:val="∑"/>
          </m:naryPr>
          <m:sub/>
          <m:sup/>
          <m:e>
            <m:sSup>
              <m:e>
                <m:d>
                  <m:dPr>
                    <m:begChr m:val="|"/>
                    <m:endChr m:val="|"/>
                  </m:dPr>
                  <m:e>
                    <m:d>
                      <m:dPr>
                        <m:begChr m:val="["/>
                        <m:endChr m:val="]"/>
                      </m:dPr>
                    </m:d>
                  </m:e>
                </m:d>
              </m:e>
              <m:sup/>
            </m:sSup>
          </m:e>
        </m:nary>
      </m:oMath>
    </w:p>
    <w:p>
      <w:pPr>
        <w:pStyle w:val="Normal"/>
        <w:rPr>
          <w:rFonts w:ascii="Times New Roman" w:hAnsi="Times New Roman" w:cs="Times New Roman"/>
          <w:sz w:val="22"/>
          <w:szCs w:val="22"/>
        </w:rPr>
      </w:pPr>
      <w:ins w:id="47" w:author="Hubert Kyerematengboateng" w:date="2020-02-01T11:59:00Z">
        <w:r>
          <w:rPr>
            <w:rFonts w:cs="Times New Roman" w:ascii="Times New Roman" w:hAnsi="Times New Roman"/>
            <w:sz w:val="22"/>
            <w:szCs w:val="22"/>
          </w:rPr>
        </w:r>
      </w:ins>
    </w:p>
    <w:p>
      <w:pPr>
        <w:pStyle w:val="Normal"/>
        <w:rPr>
          <w:rFonts w:ascii="Times New Roman" w:hAnsi="Times New Roman" w:cs="Times New Roman"/>
          <w:sz w:val="22"/>
          <w:szCs w:val="22"/>
        </w:rPr>
      </w:pPr>
      <w:ins w:id="48" w:author="Hubert Kyerematengboateng" w:date="2020-02-01T11:59:00Z">
        <w:r>
          <w:rPr>
            <w:rFonts w:cs="Times New Roman" w:ascii="Times New Roman" w:hAnsi="Times New Roman"/>
            <w:sz w:val="22"/>
            <w:szCs w:val="22"/>
          </w:rPr>
          <w:t xml:space="preserve">Where </w:t>
        </w:r>
      </w:ins>
      <w:r>
        <w:rPr/>
      </w:r>
      <m:oMath xmlns:m="http://schemas.openxmlformats.org/officeDocument/2006/math">
        <m:d>
          <m:dPr>
            <m:begChr m:val="["/>
            <m:endChr m:val="]"/>
          </m:dPr>
        </m:d>
      </m:oMath>
      <w:ins w:id="49" w:author="Hubert Kyerematengboateng" w:date="2020-02-01T12:02:00Z">
        <w:r>
          <w:rPr>
            <w:rFonts w:cs="Times New Roman" w:ascii="Times New Roman" w:hAnsi="Times New Roman"/>
            <w:sz w:val="22"/>
            <w:szCs w:val="22"/>
          </w:rPr>
          <w:t xml:space="preserve"> is the observed RF </w:t>
        </w:r>
      </w:ins>
      <w:ins w:id="50" w:author="Hubert Kyerematengboateng" w:date="2020-02-01T12:07:00Z">
        <w:r>
          <w:rPr>
            <w:rFonts w:cs="Times New Roman" w:ascii="Times New Roman" w:hAnsi="Times New Roman"/>
            <w:sz w:val="22"/>
            <w:szCs w:val="22"/>
          </w:rPr>
          <w:t>signal</w:t>
        </w:r>
      </w:ins>
      <w:ins w:id="51" w:author="Hubert Kyerematengboateng" w:date="2020-02-01T12:20:00Z">
        <w:r>
          <w:rPr>
            <w:rFonts w:cs="Times New Roman" w:ascii="Times New Roman" w:hAnsi="Times New Roman"/>
            <w:sz w:val="22"/>
            <w:szCs w:val="22"/>
          </w:rPr>
          <w:t xml:space="preserve"> </w:t>
        </w:r>
      </w:ins>
      <w:ins w:id="52" w:author="Hubert Kyerematengboateng" w:date="2020-02-01T12:07:00Z">
        <w:r>
          <w:rPr>
            <w:rFonts w:cs="Times New Roman" w:ascii="Times New Roman" w:hAnsi="Times New Roman"/>
            <w:sz w:val="22"/>
            <w:szCs w:val="22"/>
          </w:rPr>
          <w:t>.</w:t>
        </w:r>
      </w:ins>
      <w:ins w:id="53" w:author="Hubert Kyerematengboateng" w:date="2020-02-01T12:09:00Z">
        <w:r>
          <w:rPr>
            <w:rFonts w:cs="Times New Roman" w:ascii="Times New Roman" w:hAnsi="Times New Roman"/>
            <w:sz w:val="22"/>
            <w:szCs w:val="22"/>
          </w:rPr>
          <w:t xml:space="preserve"> </w:t>
        </w:r>
      </w:ins>
    </w:p>
    <w:p>
      <w:pPr>
        <w:pStyle w:val="Normal"/>
        <w:rPr>
          <w:rFonts w:ascii="Times New Roman" w:hAnsi="Times New Roman" w:cs="Times New Roman"/>
        </w:rPr>
      </w:pPr>
      <w:ins w:id="54" w:author="Hubert Kyerematengboateng" w:date="2020-02-01T12:09:00Z">
        <w:r>
          <w:rPr>
            <w:rFonts w:cs="Times New Roman" w:ascii="Times New Roman" w:hAnsi="Times New Roman"/>
            <w:sz w:val="22"/>
            <w:szCs w:val="22"/>
          </w:rPr>
          <w:t xml:space="preserve">The energy </w:t>
        </w:r>
      </w:ins>
      <w:r>
        <w:rPr/>
      </w:r>
      <m:oMath xmlns:m="http://schemas.openxmlformats.org/officeDocument/2006/math">
        <m:r>
          <w:rPr>
            <w:rFonts w:ascii="Cambria Math" w:hAnsi="Cambria Math"/>
          </w:rPr>
          <m:t xml:space="preserve">ED</m:t>
        </m:r>
      </m:oMath>
      <w:ins w:id="55" w:author="Hubert Kyerematengboateng" w:date="2020-02-01T12:10:00Z">
        <w:r>
          <w:rPr>
            <w:rFonts w:cs="Times New Roman" w:ascii="Times New Roman" w:hAnsi="Times New Roman"/>
            <w:sz w:val="22"/>
            <w:szCs w:val="22"/>
          </w:rPr>
          <w:t xml:space="preserve"> is compared with a computed threshold </w:t>
        </w:r>
      </w:ins>
      <w:r>
        <w:rPr/>
      </w:r>
      <m:oMath xmlns:m="http://schemas.openxmlformats.org/officeDocument/2006/math">
        <m:sSub>
          <m:e/>
          <m:sub/>
        </m:sSub>
      </m:oMath>
      <w:ins w:id="56" w:author="Hubert Kyerematengboateng" w:date="2020-02-01T12:14:00Z">
        <w:r>
          <w:rPr>
            <w:rFonts w:cs="Times New Roman" w:ascii="Times New Roman" w:hAnsi="Times New Roman"/>
          </w:rPr>
          <w:t xml:space="preserve"> to obtain the sensing</w:t>
        </w:r>
      </w:ins>
      <w:ins w:id="57" w:author="Hubert Kyerematengboateng" w:date="2020-02-01T12:15:00Z">
        <w:r>
          <w:rPr>
            <w:rFonts w:cs="Times New Roman" w:ascii="Times New Roman" w:hAnsi="Times New Roman"/>
          </w:rPr>
          <w:t xml:space="preserve"> decision</w:t>
        </w:r>
      </w:ins>
      <w:ins w:id="58" w:author="Hubert Kyerematengboateng" w:date="2020-02-01T12:23:00Z">
        <w:r>
          <w:rPr>
            <w:rFonts w:cs="Times New Roman" w:ascii="Times New Roman" w:hAnsi="Times New Roman"/>
          </w:rPr>
          <w:t xml:space="preserve"> [1] as follows:</w:t>
        </w:r>
      </w:ins>
    </w:p>
    <w:p>
      <w:pPr>
        <w:pStyle w:val="Normal"/>
        <w:rPr>
          <w:rFonts w:ascii="Times New Roman" w:hAnsi="Times New Roman" w:cs="Times New Roman"/>
          <w:ins w:id="60" w:author="Hubert Kyerematengboateng" w:date="2020-02-01T12:03:00Z"/>
          <w:sz w:val="22"/>
          <w:szCs w:val="22"/>
        </w:rPr>
      </w:pPr>
      <w:ins w:id="59" w:author="Hubert Kyerematengboateng" w:date="2020-02-01T12:03:00Z">
        <w:r>
          <w:rPr>
            <w:rFonts w:cs="Times New Roman" w:ascii="Times New Roman" w:hAnsi="Times New Roman"/>
            <w:sz w:val="22"/>
            <w:szCs w:val="22"/>
          </w:rPr>
        </w:r>
      </w:ins>
    </w:p>
    <w:p>
      <w:pPr>
        <w:pStyle w:val="Normal"/>
        <w:rPr>
          <w:rFonts w:ascii="Times New Roman" w:hAnsi="Times New Roman" w:cs="Times New Roman"/>
          <w:ins w:id="61" w:author="Hubert Kyerematengboateng" w:date="2020-02-01T12:24:00Z"/>
        </w:rPr>
      </w:pPr>
      <w:r>
        <w:rPr/>
      </w:r>
      <m:oMath xmlns:m="http://schemas.openxmlformats.org/officeDocument/2006/math">
        <m:sSub>
          <m:e/>
          <m:sub/>
        </m:sSub>
      </m:oMath>
    </w:p>
    <w:p>
      <w:pPr>
        <w:pStyle w:val="Normal"/>
        <w:rPr>
          <w:rFonts w:ascii="Times New Roman" w:hAnsi="Times New Roman" w:cs="Times New Roman"/>
          <w:ins w:id="62" w:author="Hubert Kyerematengboateng" w:date="2020-01-30T20:47:00Z"/>
          <w:i/>
          <w:i/>
          <w:sz w:val="22"/>
          <w:szCs w:val="22"/>
        </w:rPr>
      </w:pPr>
      <w:r>
        <w:rPr/>
      </w:r>
      <m:oMath xmlns:m="http://schemas.openxmlformats.org/officeDocument/2006/math">
        <m:sSub>
          <m:e/>
          <m:sub/>
        </m:sSub>
      </m:oMath>
    </w:p>
    <w:p>
      <w:pPr>
        <w:pStyle w:val="Normal"/>
        <w:jc w:val="both"/>
        <w:rPr/>
      </w:pPr>
      <w:del w:id="63" w:author="Hubert Kyerematengboateng" w:date="2020-01-30T20:10:00Z">
        <w:r>
          <w:rPr>
            <w:rFonts w:cs="Times New Roman" w:ascii="Times New Roman" w:hAnsi="Times New Roman"/>
            <w:sz w:val="22"/>
            <w:szCs w:val="22"/>
          </w:rPr>
          <w:delText xml:space="preserve">Support Vector Regression (SVR) algorithm is used to develop a model to predict the radio frequency up and down time. SVR </w:delText>
        </w:r>
      </w:del>
      <w:del w:id="64" w:author="Hubert Kyerematengboateng" w:date="2020-01-29T20:31:00Z">
        <w:r>
          <w:rPr>
            <w:rFonts w:cs="Times New Roman" w:ascii="Times New Roman" w:hAnsi="Times New Roman"/>
            <w:sz w:val="22"/>
            <w:szCs w:val="22"/>
          </w:rPr>
          <w:delText>which</w:delText>
        </w:r>
      </w:del>
      <w:del w:id="65" w:author="Hubert Kyerematengboateng" w:date="2020-01-30T20:10:00Z">
        <w:r>
          <w:rPr>
            <w:rFonts w:cs="Times New Roman" w:ascii="Times New Roman" w:hAnsi="Times New Roman"/>
            <w:sz w:val="22"/>
            <w:szCs w:val="22"/>
          </w:rPr>
          <w:delText xml:space="preserve"> is an extension of Support Vector Machine is a supervised learning model that constructs an optimal hyperplane in an N-dimensional space through margin maximization. </w:delText>
        </w:r>
      </w:del>
    </w:p>
    <w:p>
      <w:pPr>
        <w:pStyle w:val="Normal"/>
        <w:jc w:val="both"/>
        <w:rPr/>
      </w:pPr>
      <w:ins w:id="66" w:author="Hubert Kyerematengboateng" w:date="2020-02-01T12:30:00Z">
        <w:r>
          <w:rPr>
            <w:rFonts w:cs="Times New Roman" w:ascii="Times New Roman" w:hAnsi="Times New Roman"/>
            <w:sz w:val="22"/>
            <w:szCs w:val="22"/>
          </w:rPr>
          <w:t xml:space="preserve">The detection performance of the algorithm can be evaluated through the probability of detection </w:t>
        </w:r>
      </w:ins>
      <w:r>
        <w:rPr/>
      </w:r>
      <m:oMath xmlns:m="http://schemas.openxmlformats.org/officeDocument/2006/math">
        <m:sSub>
          <m:e/>
          <m:sub/>
        </m:sSub>
      </m:oMath>
      <w:ins w:id="67" w:author="Hubert Kyerematengboateng" w:date="2020-02-01T12:30:00Z">
        <w:r>
          <w:rPr>
            <w:rFonts w:cs="Times New Roman" w:ascii="Times New Roman" w:hAnsi="Times New Roman"/>
            <w:sz w:val="22"/>
            <w:szCs w:val="22"/>
          </w:rPr>
          <w:t xml:space="preserve"> and the probability of false alarm </w:t>
        </w:r>
      </w:ins>
      <w:r>
        <w:rPr/>
      </w:r>
      <m:oMath xmlns:m="http://schemas.openxmlformats.org/officeDocument/2006/math">
        <m:sSub>
          <m:e/>
          <m:sub/>
        </m:sSub>
      </m:oMath>
      <w:ins w:id="68" w:author="Hubert Kyerematengboateng" w:date="2020-02-01T12:30:00Z">
        <w:r>
          <w:rPr>
            <w:rFonts w:cs="Times New Roman" w:ascii="Times New Roman" w:hAnsi="Times New Roman"/>
            <w:sz w:val="22"/>
            <w:szCs w:val="22"/>
          </w:rPr>
          <w:t>. The probability of detection refers to the numbers of correct detections (PU is present) over the total number of sensing trials</w:t>
        </w:r>
      </w:ins>
      <w:ins w:id="69" w:author="Hubert Kyerematengboateng" w:date="2020-02-01T12:37:00Z">
        <w:r>
          <w:rPr>
            <w:rFonts w:cs="Times New Roman" w:ascii="Times New Roman" w:hAnsi="Times New Roman"/>
            <w:sz w:val="22"/>
            <w:szCs w:val="22"/>
          </w:rPr>
          <w:t xml:space="preserve"> (test data)</w:t>
        </w:r>
      </w:ins>
      <w:ins w:id="70" w:author="Hubert Kyerematengboateng" w:date="2020-02-01T12:30:00Z">
        <w:r>
          <w:rPr>
            <w:rFonts w:cs="Times New Roman" w:ascii="Times New Roman" w:hAnsi="Times New Roman"/>
            <w:sz w:val="22"/>
            <w:szCs w:val="22"/>
          </w:rPr>
          <w:t xml:space="preserve"> while the probability of false alarm refers to the number of times that the PU is falsely detected over the total number of trials</w:t>
        </w:r>
      </w:ins>
      <w:ins w:id="71" w:author="Hubert Kyerematengboateng" w:date="2020-02-01T12:37:00Z">
        <w:r>
          <w:rPr>
            <w:rFonts w:cs="Times New Roman" w:ascii="Times New Roman" w:hAnsi="Times New Roman"/>
            <w:sz w:val="22"/>
            <w:szCs w:val="22"/>
          </w:rPr>
          <w:t xml:space="preserve"> (test data)</w:t>
        </w:r>
      </w:ins>
      <w:ins w:id="72" w:author="Hubert Kyerematengboateng" w:date="2020-02-01T12:41:00Z">
        <w:r>
          <w:rPr>
            <w:rFonts w:cs="Times New Roman" w:ascii="Times New Roman" w:hAnsi="Times New Roman"/>
            <w:sz w:val="22"/>
            <w:szCs w:val="22"/>
          </w:rPr>
          <w:t xml:space="preserve"> [13]</w:t>
        </w:r>
      </w:ins>
      <w:ins w:id="73" w:author="Hubert Kyerematengboateng" w:date="2020-02-01T12:37:00Z">
        <w:r>
          <w:rPr>
            <w:rFonts w:cs="Times New Roman" w:ascii="Times New Roman" w:hAnsi="Times New Roman"/>
            <w:sz w:val="22"/>
            <w:szCs w:val="22"/>
          </w:rPr>
          <w:t>.</w:t>
        </w:r>
      </w:ins>
      <w:ins w:id="74" w:author="Hubert Kyerematengboateng" w:date="2020-02-02T13:18:00Z">
        <w:r>
          <w:rPr>
            <w:rFonts w:cs="Times New Roman" w:ascii="Times New Roman" w:hAnsi="Times New Roman"/>
            <w:sz w:val="22"/>
            <w:szCs w:val="22"/>
          </w:rPr>
          <w:t xml:space="preserve"> The probabilities are as follows:</w:t>
        </w:r>
      </w:ins>
    </w:p>
    <w:p>
      <w:pPr>
        <w:pStyle w:val="Normal"/>
        <w:jc w:val="both"/>
        <w:rPr>
          <w:rFonts w:ascii="Times New Roman" w:hAnsi="Times New Roman" w:cs="Times New Roman"/>
          <w:ins w:id="75" w:author="Hubert Kyerematengboateng" w:date="2020-02-02T13:20:00Z"/>
          <w:i/>
          <w:i/>
        </w:rPr>
      </w:pPr>
      <w:r>
        <w:rPr/>
      </w:r>
      <m:oMath xmlns:m="http://schemas.openxmlformats.org/officeDocument/2006/math">
        <m:sSub>
          <m:e/>
          <m:sub/>
        </m:sSub>
        <m:d>
          <m:dPr>
            <m:begChr m:val="("/>
            <m:endChr m:val=")"/>
          </m:dPr>
          <m:e>
            <m:sSub>
              <m:e/>
              <m:sub/>
            </m:sSub>
            <m:sSub>
              <m:e/>
              <m:sub/>
            </m:sSub>
          </m:e>
        </m:d>
      </m:oMath>
    </w:p>
    <w:p>
      <w:pPr>
        <w:pStyle w:val="Normal"/>
        <w:jc w:val="both"/>
        <w:rPr>
          <w:rFonts w:ascii="Times New Roman" w:hAnsi="Times New Roman" w:cs="Times New Roman"/>
          <w:ins w:id="76" w:author="Hubert Kyerematengboateng" w:date="2020-02-02T13:20:00Z"/>
          <w:i/>
          <w:i/>
        </w:rPr>
      </w:pPr>
      <w:r>
        <w:rPr/>
      </w:r>
      <m:oMath xmlns:m="http://schemas.openxmlformats.org/officeDocument/2006/math">
        <m:sSub>
          <m:e/>
          <m:sub/>
        </m:sSub>
        <m:d>
          <m:dPr>
            <m:begChr m:val="("/>
            <m:endChr m:val=")"/>
          </m:dPr>
          <m:e>
            <m:sSub>
              <m:e/>
              <m:sub/>
            </m:sSub>
            <m:sSub>
              <m:e/>
              <m:sub/>
            </m:sSub>
          </m:e>
        </m:d>
      </m:oMath>
    </w:p>
    <w:p>
      <w:pPr>
        <w:pStyle w:val="Normal"/>
        <w:jc w:val="both"/>
        <w:rPr>
          <w:rFonts w:ascii="Times New Roman" w:hAnsi="Times New Roman" w:cs="Times New Roman"/>
          <w:ins w:id="82" w:author="Hubert Kyerematengboateng" w:date="2020-02-01T12:37:00Z"/>
          <w:sz w:val="22"/>
          <w:szCs w:val="22"/>
        </w:rPr>
      </w:pPr>
      <w:ins w:id="77" w:author="Hubert Kyerematengboateng" w:date="2020-02-02T13:27:00Z">
        <w:r>
          <w:rPr>
            <w:rFonts w:cs="Times New Roman" w:ascii="Times New Roman" w:hAnsi="Times New Roman"/>
            <w:sz w:val="22"/>
            <w:szCs w:val="22"/>
          </w:rPr>
          <w:t xml:space="preserve">Where </w:t>
        </w:r>
      </w:ins>
      <w:r>
        <w:rPr/>
      </w:r>
      <m:oMath xmlns:m="http://schemas.openxmlformats.org/officeDocument/2006/math">
        <m:sSub>
          <m:e/>
          <m:sub/>
        </m:sSub>
      </m:oMath>
      <w:ins w:id="78" w:author="Hubert Kyerematengboateng" w:date="2020-02-02T13:30:00Z">
        <w:r>
          <w:rPr>
            <w:rFonts w:cs="Times New Roman" w:ascii="Times New Roman" w:hAnsi="Times New Roman"/>
            <w:sz w:val="22"/>
            <w:szCs w:val="22"/>
          </w:rPr>
          <w:t xml:space="preserve">represents </w:t>
        </w:r>
      </w:ins>
      <w:ins w:id="79" w:author="Hubert Kyerematengboateng" w:date="2020-02-02T13:31:00Z">
        <w:r>
          <w:rPr>
            <w:rFonts w:cs="Times New Roman" w:ascii="Times New Roman" w:hAnsi="Times New Roman"/>
            <w:sz w:val="22"/>
            <w:szCs w:val="22"/>
          </w:rPr>
          <w:t xml:space="preserve">the presence of a user or busy signal state and </w:t>
        </w:r>
      </w:ins>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ins w:id="80" w:author="Hubert Kyerematengboateng" w:date="2020-02-02T13:31:00Z">
        <w:r>
          <w:rPr>
            <w:rFonts w:cs="Times New Roman" w:ascii="Times New Roman" w:hAnsi="Times New Roman"/>
            <w:sz w:val="22"/>
            <w:szCs w:val="22"/>
          </w:rPr>
          <w:t xml:space="preserve">represents </w:t>
        </w:r>
      </w:ins>
      <w:ins w:id="81" w:author="Hubert Kyerematengboateng" w:date="2020-02-02T13:32:00Z">
        <w:r>
          <w:rPr>
            <w:rFonts w:cs="Times New Roman" w:ascii="Times New Roman" w:hAnsi="Times New Roman"/>
            <w:sz w:val="22"/>
            <w:szCs w:val="22"/>
          </w:rPr>
          <w:t>the absence of the primary user or idle state of the signal.</w:t>
        </w:r>
      </w:ins>
    </w:p>
    <w:p>
      <w:pPr>
        <w:pStyle w:val="Normal"/>
        <w:jc w:val="both"/>
        <w:rPr>
          <w:rFonts w:ascii="Times New Roman" w:hAnsi="Times New Roman" w:cs="Times New Roman"/>
          <w:ins w:id="88" w:author="Hubert Kyerematengboateng" w:date="2020-02-02T13:17:00Z"/>
        </w:rPr>
      </w:pPr>
      <w:ins w:id="83" w:author="Hubert Kyerematengboateng" w:date="2020-02-01T12:40:00Z">
        <w:r>
          <w:rPr>
            <w:rFonts w:cs="Times New Roman" w:ascii="Times New Roman" w:hAnsi="Times New Roman"/>
            <w:sz w:val="22"/>
            <w:szCs w:val="22"/>
          </w:rPr>
          <w:t xml:space="preserve">The desired probability of false alarm </w:t>
        </w:r>
      </w:ins>
      <w:r>
        <w:rPr/>
      </w:r>
      <m:oMath xmlns:m="http://schemas.openxmlformats.org/officeDocument/2006/math">
        <m:sSub>
          <m:e>
            <m:r>
              <w:rPr>
                <w:rFonts w:ascii="Cambria Math" w:hAnsi="Cambria Math"/>
              </w:rPr>
              <m:t xml:space="preserve">P</m:t>
            </m:r>
          </m:e>
          <m:sub>
            <m:r>
              <w:rPr>
                <w:rFonts w:ascii="Cambria Math" w:hAnsi="Cambria Math"/>
              </w:rPr>
              <m:t xml:space="preserve">FA</m:t>
            </m:r>
          </m:sub>
        </m:sSub>
      </m:oMath>
      <w:ins w:id="84" w:author="Hubert Kyerematengboateng" w:date="2020-02-01T12:41:00Z">
        <w:r>
          <w:rPr>
            <w:rFonts w:cs="Times New Roman" w:ascii="Times New Roman" w:hAnsi="Times New Roman"/>
            <w:sz w:val="22"/>
            <w:szCs w:val="22"/>
          </w:rPr>
          <w:t xml:space="preserve"> determines the decision threshold  </w:t>
        </w:r>
      </w:ins>
      <w:r>
        <w:rPr/>
      </w:r>
      <m:oMath xmlns:m="http://schemas.openxmlformats.org/officeDocument/2006/math">
        <m:sSub>
          <m:e>
            <m:r>
              <w:rPr>
                <w:rFonts w:ascii="Cambria Math" w:hAnsi="Cambria Math"/>
              </w:rPr>
              <m:t xml:space="preserve">λ</m:t>
            </m:r>
          </m:e>
          <m:sub>
            <m:r>
              <w:rPr>
                <w:rFonts w:ascii="Cambria Math" w:hAnsi="Cambria Math"/>
              </w:rPr>
              <m:t xml:space="preserve">D</m:t>
            </m:r>
          </m:sub>
        </m:sSub>
      </m:oMath>
      <w:ins w:id="85" w:author="Hubert Kyerematengboateng" w:date="2020-02-01T12:44:00Z">
        <w:r>
          <w:rPr>
            <w:rFonts w:cs="Times New Roman" w:ascii="Times New Roman" w:hAnsi="Times New Roman"/>
          </w:rPr>
          <w:t xml:space="preserve"> which does not require signal power</w:t>
        </w:r>
      </w:ins>
      <w:ins w:id="86" w:author="Hubert Kyerematengboateng" w:date="2020-02-02T07:36:00Z">
        <w:r>
          <w:rPr>
            <w:rFonts w:cs="Times New Roman" w:ascii="Times New Roman" w:hAnsi="Times New Roman"/>
          </w:rPr>
          <w:t xml:space="preserve"> [1]</w:t>
        </w:r>
      </w:ins>
      <w:ins w:id="87" w:author="Hubert Kyerematengboateng" w:date="2020-02-02T08:00:00Z">
        <w:r>
          <w:rPr>
            <w:rFonts w:cs="Times New Roman" w:ascii="Times New Roman" w:hAnsi="Times New Roman"/>
          </w:rPr>
          <w:t>.</w:t>
        </w:r>
      </w:ins>
    </w:p>
    <w:p>
      <w:pPr>
        <w:pStyle w:val="Normal"/>
        <w:jc w:val="both"/>
        <w:rPr>
          <w:rFonts w:ascii="Times New Roman" w:hAnsi="Times New Roman" w:cs="Times New Roman"/>
          <w:ins w:id="90" w:author="Hubert Kyerematengboateng" w:date="2020-02-01T12:30:00Z"/>
          <w:sz w:val="22"/>
          <w:szCs w:val="22"/>
        </w:rPr>
      </w:pPr>
      <w:ins w:id="89" w:author="Hubert Kyerematengboateng" w:date="2020-02-01T12:30:00Z">
        <w:r>
          <w:rPr>
            <w:rFonts w:cs="Times New Roman" w:ascii="Times New Roman" w:hAnsi="Times New Roman"/>
            <w:sz w:val="22"/>
            <w:szCs w:val="22"/>
          </w:rPr>
        </w:r>
      </w:ins>
    </w:p>
    <w:p>
      <w:pPr>
        <w:pStyle w:val="Normal"/>
        <w:jc w:val="both"/>
        <w:rPr/>
      </w:pPr>
      <w:del w:id="91" w:author="Hubert Kyerematengboateng" w:date="2020-01-30T20:10:00Z">
        <w:r>
          <w:rPr>
            <w:rFonts w:cs="Times New Roman" w:ascii="Times New Roman" w:hAnsi="Times New Roman"/>
            <w:sz w:val="22"/>
            <w:szCs w:val="22"/>
          </w:rPr>
          <w:delText>The linear function that describes the hyperplane in SVR is given by:</w:delText>
        </w:r>
      </w:del>
    </w:p>
    <w:p>
      <w:pPr>
        <w:pStyle w:val="Normal"/>
        <w:jc w:val="both"/>
        <w:rPr>
          <w:rFonts w:ascii="Times New Roman" w:hAnsi="Times New Roman" w:cs="Times New Roman"/>
          <w:sz w:val="22"/>
          <w:szCs w:val="22"/>
        </w:rPr>
      </w:pPr>
      <w:r>
        <w:rPr/>
      </w:r>
      <m:oMath xmlns:m="http://schemas.openxmlformats.org/officeDocument/2006/math">
        <m:d>
          <m:dPr>
            <m:begChr m:val="("/>
            <m:endChr m:val=")"/>
          </m:dPr>
        </m:d>
        <m:sSub>
          <m:e/>
          <m:sub/>
        </m:sSub>
      </m:oMath>
    </w:p>
    <w:p>
      <w:pPr>
        <w:pStyle w:val="Normal"/>
        <w:jc w:val="both"/>
        <w:rPr/>
      </w:pPr>
      <w:del w:id="92" w:author="Hubert Kyerematengboateng" w:date="2020-01-30T20:10:00Z">
        <w:r>
          <w:rPr>
            <w:rFonts w:cs="Times New Roman" w:ascii="Times New Roman" w:hAnsi="Times New Roman"/>
            <w:sz w:val="22"/>
            <w:szCs w:val="22"/>
          </w:rPr>
          <w:delText xml:space="preserve">where </w:delText>
        </w:r>
      </w:del>
      <w:del w:id="93" w:author="Hubert Kyerematengboateng" w:date="2020-01-30T20:10:00Z">
        <w:r>
          <w:rPr>
            <w:rFonts w:cs="Times New Roman" w:ascii="Times New Roman" w:hAnsi="Times New Roman"/>
            <w:i/>
            <w:iCs/>
            <w:sz w:val="22"/>
            <w:szCs w:val="22"/>
          </w:rPr>
          <w:delText>w</w:delText>
        </w:r>
      </w:del>
      <w:del w:id="94" w:author="Hubert Kyerematengboateng" w:date="2020-01-30T20:10:00Z">
        <w:r>
          <w:rPr>
            <w:rFonts w:cs="Times New Roman" w:ascii="Times New Roman" w:hAnsi="Times New Roman"/>
            <w:sz w:val="22"/>
            <w:szCs w:val="22"/>
          </w:rPr>
          <w:delText xml:space="preserve"> is the training data vector and </w:delText>
        </w:r>
      </w:del>
      <w:del w:id="95" w:author="Hubert Kyerematengboateng" w:date="2020-01-30T20:10:00Z">
        <w:r>
          <w:rPr>
            <w:rFonts w:cs="Times New Roman" w:ascii="Times New Roman" w:hAnsi="Times New Roman"/>
            <w:i/>
            <w:iCs/>
            <w:sz w:val="22"/>
            <w:szCs w:val="22"/>
          </w:rPr>
          <w:delText>x</w:delText>
        </w:r>
      </w:del>
      <w:del w:id="96" w:author="Hubert Kyerematengboateng" w:date="2020-01-30T20:10:00Z">
        <w:r>
          <w:rPr>
            <w:rFonts w:cs="Times New Roman" w:ascii="Times New Roman" w:hAnsi="Times New Roman"/>
            <w:sz w:val="22"/>
            <w:szCs w:val="22"/>
          </w:rPr>
          <w:delText xml:space="preserve"> is the weight and </w:delText>
        </w:r>
      </w:del>
      <w:del w:id="97" w:author="Hubert Kyerematengboateng" w:date="2020-01-30T20:10:00Z">
        <w:r>
          <w:rPr>
            <w:rFonts w:cs="Times New Roman" w:ascii="Times New Roman" w:hAnsi="Times New Roman"/>
            <w:i/>
            <w:iCs/>
            <w:sz w:val="22"/>
            <w:szCs w:val="22"/>
          </w:rPr>
          <w:delText>b</w:delText>
        </w:r>
      </w:del>
      <w:del w:id="98" w:author="Hubert Kyerematengboateng" w:date="2020-01-30T20:10:00Z">
        <w:r>
          <w:rPr>
            <w:rFonts w:cs="Times New Roman" w:ascii="Times New Roman" w:hAnsi="Times New Roman"/>
            <w:sz w:val="22"/>
            <w:szCs w:val="22"/>
          </w:rPr>
          <w:delText xml:space="preserve"> </w:delText>
        </w:r>
      </w:del>
      <w:del w:id="99" w:author="Hubert Kyerematengboateng" w:date="2020-01-26T20:57:00Z">
        <w:r>
          <w:rPr>
            <w:rFonts w:cs="Times New Roman" w:ascii="Times New Roman" w:hAnsi="Times New Roman"/>
            <w:sz w:val="22"/>
            <w:szCs w:val="22"/>
          </w:rPr>
          <w:delText xml:space="preserve">is </w:delText>
        </w:r>
      </w:del>
      <w:del w:id="100" w:author="Hubert Kyerematengboateng" w:date="2020-01-30T20:10:00Z">
        <w:r>
          <w:rPr>
            <w:rFonts w:cs="Times New Roman" w:ascii="Times New Roman" w:hAnsi="Times New Roman"/>
            <w:sz w:val="22"/>
            <w:szCs w:val="22"/>
          </w:rPr>
          <w:delText>the bias term [1].</w:delText>
        </w:r>
      </w:del>
    </w:p>
    <w:p>
      <w:pPr>
        <w:pStyle w:val="Normal"/>
        <w:jc w:val="both"/>
        <w:rPr/>
      </w:pPr>
      <w:del w:id="101" w:author="Hubert Kyerematengboateng" w:date="2020-01-30T20:10:00Z">
        <w:r>
          <w:rPr>
            <w:rFonts w:cs="Times New Roman" w:ascii="Times New Roman" w:hAnsi="Times New Roman"/>
            <w:sz w:val="22"/>
            <w:szCs w:val="22"/>
          </w:rPr>
          <w:delText>In margin maximization, we refer to finding the optimal margin for which the closet data point and the hyperplane is at its maximum.</w:delText>
        </w:r>
      </w:del>
    </w:p>
    <w:p>
      <w:pPr>
        <w:pStyle w:val="Normal"/>
        <w:jc w:val="both"/>
        <w:rPr/>
      </w:pPr>
      <w:del w:id="102" w:author="Hubert Kyerematengboateng" w:date="2020-01-29T20:26:00Z">
        <w:r>
          <w:rPr>
            <w:rFonts w:cs="Times New Roman" w:ascii="Times New Roman" w:hAnsi="Times New Roman"/>
            <w:sz w:val="22"/>
            <w:szCs w:val="22"/>
          </w:rPr>
          <w:delText xml:space="preserve">In this paper we used a sample size of </w:delText>
        </w:r>
      </w:del>
      <w:del w:id="103" w:author="Hubert Kyerematengboateng" w:date="2020-01-26T21:12:00Z">
        <w:r>
          <w:rPr>
            <w:rFonts w:cs="Times New Roman" w:ascii="Times New Roman" w:hAnsi="Times New Roman"/>
            <w:sz w:val="22"/>
            <w:szCs w:val="22"/>
          </w:rPr>
          <w:delText>5</w:delText>
        </w:r>
      </w:del>
      <w:del w:id="104" w:author="Hubert Kyerematengboateng" w:date="2020-01-29T20:26:00Z">
        <w:r>
          <w:rPr>
            <w:rFonts w:cs="Times New Roman" w:ascii="Times New Roman" w:hAnsi="Times New Roman"/>
            <w:sz w:val="22"/>
            <w:szCs w:val="22"/>
          </w:rPr>
          <w:delText>000 (N</w:delText>
        </w:r>
      </w:del>
      <w:del w:id="105" w:author="Hubert Kyerematengboateng" w:date="2020-01-29T20:26:00Z">
        <w:r>
          <w:rPr>
            <w:rFonts w:cs="Times New Roman" w:ascii="Times New Roman" w:hAnsi="Times New Roman"/>
            <w:sz w:val="22"/>
            <w:szCs w:val="22"/>
            <w:vertAlign w:val="subscript"/>
          </w:rPr>
          <w:delText>s</w:delText>
        </w:r>
      </w:del>
      <w:del w:id="106" w:author="Hubert Kyerematengboateng" w:date="2020-01-29T20:26:00Z">
        <w:r>
          <w:rPr>
            <w:rFonts w:cs="Times New Roman" w:ascii="Times New Roman" w:hAnsi="Times New Roman"/>
            <w:sz w:val="22"/>
            <w:szCs w:val="22"/>
          </w:rPr>
          <w:delText>) which was split into two, 50% used for training and the 50% used for testing our model.</w:delText>
        </w:r>
      </w:del>
    </w:p>
    <w:p>
      <w:pPr>
        <w:pStyle w:val="Normal"/>
        <w:jc w:val="both"/>
        <w:pPrChange w:id="0" w:author="Hubert Kyerematengboateng" w:date="2020-02-03T23:20:00Z">
          <w:pPr>
            <w:numPr>
              <w:ilvl w:val="0"/>
              <w:numId w:val="2"/>
            </w:numPr>
          </w:pPr>
        </w:pPrChange>
        <w:rPr/>
      </w:pPr>
      <w:r>
        <w:rPr/>
        <w:t>M</w:t>
      </w:r>
      <w:ins w:id="107" w:author="Hubert Kyerematengboateng" w:date="2020-02-03T23:19:00Z">
        <w:r>
          <w:rPr/>
          <w:t>oments and Cumulants</w:t>
        </w:r>
      </w:ins>
      <w:del w:id="108" w:author="Hubert Kyerematengboateng" w:date="2020-02-03T23:19:00Z">
        <w:r>
          <w:rPr/>
          <w:delText>OMENTS AND CUMULANTS</w:delText>
        </w:r>
      </w:del>
    </w:p>
    <w:p>
      <w:pPr>
        <w:pStyle w:val="Normal"/>
        <w:jc w:val="both"/>
        <w:rPr>
          <w:rFonts w:ascii="Times New Roman" w:hAnsi="Times New Roman" w:cs="Times New Roman"/>
          <w:sz w:val="22"/>
          <w:szCs w:val="22"/>
        </w:rPr>
      </w:pPr>
      <w:r>
        <w:rPr>
          <w:rFonts w:cs="Times New Roman" w:ascii="Times New Roman" w:hAnsi="Times New Roman"/>
          <w:sz w:val="22"/>
          <w:szCs w:val="22"/>
        </w:rPr>
        <w:t>Another methodology used in this research was instead of using the average total power from the generated radio frequencies, the cumulants to the first other of the generated radio frequencies.</w:t>
      </w:r>
    </w:p>
    <w:p>
      <w:pPr>
        <w:pStyle w:val="Normal"/>
        <w:jc w:val="both"/>
        <w:rPr>
          <w:rFonts w:ascii="Times New Roman" w:hAnsi="Times New Roman" w:cs="Times New Roman"/>
          <w:sz w:val="22"/>
          <w:szCs w:val="22"/>
        </w:rPr>
      </w:pPr>
      <w:r>
        <w:rPr>
          <w:rFonts w:cs="Times New Roman" w:ascii="Times New Roman" w:hAnsi="Times New Roman"/>
          <w:sz w:val="22"/>
          <w:szCs w:val="22"/>
        </w:rPr>
        <w:t>Cumulants is defined as the formal relation between the coefficients in the Taylor expansion of one function M(ξ) with M(0) = 1, and the coefficients in the Taylor expansion of log M(ξ)[4].</w:t>
      </w:r>
    </w:p>
    <w:p>
      <w:pPr>
        <w:pStyle w:val="Normal"/>
        <w:jc w:val="both"/>
        <w:rPr>
          <w:rFonts w:ascii="Times New Roman" w:hAnsi="Times New Roman" w:cs="Times New Roman"/>
          <w:sz w:val="22"/>
          <w:szCs w:val="22"/>
        </w:rPr>
      </w:pPr>
      <w:r>
        <w:rPr>
          <w:rFonts w:cs="Times New Roman" w:ascii="Times New Roman" w:hAnsi="Times New Roman"/>
          <w:sz w:val="22"/>
          <w:szCs w:val="22"/>
        </w:rPr>
        <w:t>The moment of a 1-dimensional (d=1) of a random variable X is defined as M</w:t>
      </w:r>
      <w:r>
        <w:rPr>
          <w:rFonts w:cs="Times New Roman" w:ascii="Times New Roman" w:hAnsi="Times New Roman"/>
          <w:sz w:val="22"/>
          <w:szCs w:val="22"/>
          <w:vertAlign w:val="subscript"/>
        </w:rPr>
        <w:t>1</w:t>
      </w:r>
      <w:r>
        <w:rPr>
          <w:rFonts w:cs="Times New Roman" w:ascii="Times New Roman" w:hAnsi="Times New Roman"/>
          <w:sz w:val="22"/>
          <w:szCs w:val="22"/>
        </w:rPr>
        <w:t xml:space="preserve"> = (x), M</w:t>
      </w:r>
      <w:r>
        <w:rPr>
          <w:rFonts w:cs="Times New Roman" w:ascii="Times New Roman" w:hAnsi="Times New Roman"/>
          <w:sz w:val="22"/>
          <w:szCs w:val="22"/>
          <w:vertAlign w:val="subscript"/>
        </w:rPr>
        <w:t>2</w:t>
      </w:r>
      <w:r>
        <w:rPr>
          <w:rFonts w:cs="Times New Roman" w:ascii="Times New Roman" w:hAnsi="Times New Roman"/>
          <w:sz w:val="22"/>
          <w:szCs w:val="22"/>
        </w:rPr>
        <w:t xml:space="preserve"> = (x</w:t>
      </w:r>
      <w:r>
        <w:rPr>
          <w:rFonts w:cs="Times New Roman" w:ascii="Times New Roman" w:hAnsi="Times New Roman"/>
          <w:sz w:val="22"/>
          <w:szCs w:val="22"/>
          <w:vertAlign w:val="superscript"/>
        </w:rPr>
        <w:t>2</w:t>
      </w:r>
      <w:r>
        <w:rPr>
          <w:rFonts w:cs="Times New Roman" w:ascii="Times New Roman" w:hAnsi="Times New Roman"/>
          <w:sz w:val="22"/>
          <w:szCs w:val="22"/>
        </w:rPr>
        <w:t>),.,.,.,M</w:t>
      </w:r>
      <w:r>
        <w:rPr>
          <w:rFonts w:cs="Times New Roman" w:ascii="Times New Roman" w:hAnsi="Times New Roman"/>
          <w:sz w:val="22"/>
          <w:szCs w:val="22"/>
          <w:vertAlign w:val="subscript"/>
        </w:rPr>
        <w:t>n</w:t>
      </w:r>
      <w:r>
        <w:rPr>
          <w:rFonts w:cs="Times New Roman" w:ascii="Times New Roman" w:hAnsi="Times New Roman"/>
          <w:sz w:val="22"/>
          <w:szCs w:val="22"/>
        </w:rPr>
        <w:t xml:space="preserve"> = (x</w:t>
      </w:r>
      <w:r>
        <w:rPr>
          <w:rFonts w:cs="Times New Roman" w:ascii="Times New Roman" w:hAnsi="Times New Roman"/>
          <w:sz w:val="22"/>
          <w:szCs w:val="22"/>
          <w:vertAlign w:val="superscript"/>
        </w:rPr>
        <w:t>n</w:t>
      </w:r>
      <w:r>
        <w:rPr>
          <w:rFonts w:cs="Times New Roman" w:ascii="Times New Roman" w:hAnsi="Times New Roman"/>
          <w:sz w:val="22"/>
          <w:szCs w:val="22"/>
        </w:rPr>
        <w:t>) and in a multi-dimensional setting ( d &gt; 1) the moments becomes a tensor[5].</w:t>
      </w:r>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The rth moment of a real-world value random variable X with density f(x) is </w:t>
      </w:r>
    </w:p>
    <w:p>
      <w:pPr>
        <w:pStyle w:val="Normal"/>
        <w:jc w:val="center"/>
        <w:rPr>
          <w:rFonts w:ascii="Source Sans Pro Light" w:hAnsi="Source Sans Pro Light" w:eastAsia="Source Sans Pro Light" w:cs="Source Sans Pro Light"/>
          <w:sz w:val="27"/>
          <w:vertAlign w:val="subscript"/>
        </w:rPr>
      </w:pPr>
      <w:r>
        <w:rPr/>
      </w:r>
      <m:oMath xmlns:m="http://schemas.openxmlformats.org/officeDocument/2006/math">
        <m:sSub>
          <m:e>
            <m:r>
              <w:rPr>
                <w:rFonts w:ascii="Cambria Math" w:hAnsi="Cambria Math"/>
              </w:rPr>
              <m:t xml:space="preserve">μ</m:t>
            </m:r>
          </m:e>
          <m:sub>
            <m:r>
              <w:rPr>
                <w:rFonts w:ascii="Cambria Math" w:hAnsi="Cambria Math"/>
              </w:rPr>
              <m:t xml:space="preserve">r</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Xr</m:t>
            </m:r>
          </m:e>
        </m:d>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sSup>
              <m:e>
                <m:r>
                  <w:rPr>
                    <w:rFonts w:ascii="Cambria Math" w:hAnsi="Cambria Math"/>
                  </w:rPr>
                  <m:t xml:space="preserve">x</m:t>
                </m:r>
              </m:e>
              <m:sup>
                <m:r>
                  <w:rPr>
                    <w:rFonts w:ascii="Cambria Math" w:hAnsi="Cambria Math"/>
                  </w:rPr>
                  <m:t xml:space="preserve">r</m:t>
                </m:r>
              </m:sup>
            </m:sSup>
          </m:e>
        </m:nary>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for integer r= 0, 1,.... The value is assumed to be finite[4]. </w:t>
      </w:r>
    </w:p>
    <w:p>
      <w:pPr>
        <w:pStyle w:val="Normal"/>
        <w:jc w:val="both"/>
        <w:rPr>
          <w:rFonts w:ascii="Times New Roman" w:hAnsi="Times New Roman" w:cs="Times New Roman"/>
          <w:sz w:val="22"/>
          <w:szCs w:val="22"/>
        </w:rPr>
      </w:pPr>
      <w:r>
        <w:rPr>
          <w:rFonts w:cs="Times New Roman" w:ascii="Times New Roman" w:hAnsi="Times New Roman"/>
          <w:sz w:val="22"/>
          <w:szCs w:val="22"/>
        </w:rPr>
        <w:t>Cumulants are expressed in terms of the moments by equating Taylor expansion coefficients. The cumulants κ</w:t>
      </w:r>
      <w:r>
        <w:rPr>
          <w:rFonts w:cs="Times New Roman" w:ascii="Times New Roman" w:hAnsi="Times New Roman"/>
          <w:sz w:val="22"/>
          <w:szCs w:val="22"/>
          <w:vertAlign w:val="subscript"/>
        </w:rPr>
        <w:t xml:space="preserve">r </w:t>
      </w:r>
      <w:r>
        <w:rPr>
          <w:rFonts w:cs="Times New Roman" w:ascii="Times New Roman" w:hAnsi="Times New Roman"/>
          <w:sz w:val="22"/>
          <w:szCs w:val="22"/>
        </w:rPr>
        <w:t>are the coefficients in the Taylor expansion of the cumulant generating function about the origin</w:t>
      </w:r>
      <w:ins w:id="109" w:author="Hubert Kyerematengboateng" w:date="2020-01-26T20:54:00Z">
        <w:r>
          <w:rPr>
            <w:rFonts w:cs="Times New Roman" w:ascii="Times New Roman" w:hAnsi="Times New Roman"/>
            <w:sz w:val="22"/>
            <w:szCs w:val="22"/>
          </w:rPr>
          <w:t xml:space="preserve"> </w:t>
        </w:r>
      </w:ins>
      <w:r>
        <w:rPr>
          <w:rFonts w:cs="Times New Roman" w:ascii="Times New Roman" w:hAnsi="Times New Roman"/>
          <w:sz w:val="22"/>
          <w:szCs w:val="22"/>
        </w:rPr>
        <w:t>[4].</w:t>
      </w:r>
    </w:p>
    <w:p>
      <w:pPr>
        <w:pStyle w:val="Normal"/>
        <w:jc w:val="both"/>
        <w:rPr>
          <w:rFonts w:ascii="Source Sans Pro Light" w:hAnsi="Source Sans Pro Light"/>
          <w:sz w:val="27"/>
        </w:rPr>
      </w:pPr>
      <w:r>
        <w:rPr/>
      </w:r>
      <m:oMath xmlns:m="http://schemas.openxmlformats.org/officeDocument/2006/math">
        <m:r>
          <w:rPr>
            <w:rFonts w:ascii="Cambria Math" w:hAnsi="Cambria Math"/>
          </w:rPr>
          <m:t xml:space="preserve">K</m:t>
        </m:r>
        <m:d>
          <m:dPr>
            <m:begChr m:val="("/>
            <m:endChr m:val=")"/>
          </m:dPr>
          <m:e>
            <m:r>
              <w:rPr>
                <w:rFonts w:ascii="Cambria Math" w:hAnsi="Cambria Math"/>
              </w:rPr>
              <m:t xml:space="preserve">ξ</m:t>
            </m:r>
          </m:e>
        </m:d>
        <m:r>
          <w:rPr>
            <w:rFonts w:ascii="Cambria Math" w:hAnsi="Cambria Math"/>
          </w:rPr>
          <m:t xml:space="preserve">=</m:t>
        </m:r>
        <m:r>
          <w:rPr>
            <w:rFonts w:ascii="Cambria Math" w:hAnsi="Cambria Math"/>
          </w:rPr>
          <m:t xml:space="preserve">logM</m:t>
        </m:r>
        <m:d>
          <m:dPr>
            <m:begChr m:val="("/>
            <m:endChr m:val=")"/>
          </m:dPr>
          <m:e>
            <m:r>
              <w:rPr>
                <w:rFonts w:ascii="Cambria Math" w:hAnsi="Cambria Math"/>
              </w:rPr>
              <m:t xml:space="preserve">ξ</m:t>
            </m:r>
          </m:e>
        </m:d>
        <m:r>
          <w:rPr>
            <w:rFonts w:ascii="Cambria Math" w:hAnsi="Cambria Math"/>
          </w:rPr>
          <m:t xml:space="preserve">=</m:t>
        </m:r>
        <m:nary>
          <m:naryPr>
            <m:chr m:val="∑"/>
            <m:supHide m:val="1"/>
          </m:naryPr>
          <m:sub>
            <m:r>
              <w:rPr>
                <w:rFonts w:ascii="Cambria Math" w:hAnsi="Cambria Math"/>
              </w:rPr>
              <m:t xml:space="preserve">e</m:t>
            </m:r>
          </m:sub>
          <m:sup/>
          <m:e>
            <m:sSub>
              <m:e>
                <m:r>
                  <w:rPr>
                    <w:rFonts w:ascii="Cambria Math" w:hAnsi="Cambria Math"/>
                  </w:rPr>
                  <m:t xml:space="preserve">κ</m:t>
                </m:r>
              </m:e>
              <m:sub>
                <m:r>
                  <w:rPr>
                    <w:rFonts w:ascii="Cambria Math" w:hAnsi="Cambria Math"/>
                  </w:rPr>
                  <m:t xml:space="preserve">r</m:t>
                </m:r>
              </m:sub>
            </m:sSub>
          </m:e>
        </m:nary>
        <m:f>
          <m:fPr>
            <m:type m:val="lin"/>
          </m:fPr>
          <m:num>
            <m:sSup>
              <m:e>
                <m:r>
                  <w:rPr>
                    <w:rFonts w:ascii="Cambria Math" w:hAnsi="Cambria Math"/>
                  </w:rPr>
                  <m:t xml:space="preserve">ξ</m:t>
                </m:r>
              </m:e>
              <m:sup>
                <m:r>
                  <w:rPr>
                    <w:rFonts w:ascii="Cambria Math" w:hAnsi="Cambria Math"/>
                  </w:rPr>
                  <m:t xml:space="preserve">r</m:t>
                </m:r>
              </m:sup>
            </m:sSup>
          </m:num>
          <m:den>
            <m:r>
              <w:rPr>
                <w:rFonts w:ascii="Cambria Math" w:hAnsi="Cambria Math"/>
              </w:rPr>
              <m:t xml:space="preserve">r</m:t>
            </m:r>
          </m:den>
        </m:f>
        <m:r>
          <w:rPr>
            <w:rFonts w:ascii="Cambria Math" w:hAnsi="Cambria Math"/>
          </w:rPr>
          <m:t xml:space="preserve">!</m:t>
        </m:r>
        <m:r>
          <w:rPr>
            <w:rFonts w:ascii="Cambria Math" w:hAnsi="Cambria Math"/>
          </w:rPr>
          <m:t xml:space="preserve">,</m:t>
        </m:r>
      </m:oMath>
    </w:p>
    <w:p>
      <w:pPr>
        <w:pStyle w:val="Normal"/>
        <w:jc w:val="both"/>
        <w:rPr>
          <w:rFonts w:ascii="Times New Roman" w:hAnsi="Times New Roman" w:cs="Times New Roman"/>
        </w:rPr>
      </w:pPr>
      <w:r>
        <w:rPr>
          <w:rFonts w:cs="Times New Roman" w:ascii="Times New Roman" w:hAnsi="Times New Roman"/>
        </w:rPr>
        <w:t>The cumulants can be expressed in terms of the moments by equating Taylor expansion coefficients [5]. For d = 1, we find:</w:t>
      </w:r>
    </w:p>
    <w:p>
      <w:pPr>
        <w:pStyle w:val="Normal"/>
        <w:jc w:val="both"/>
        <w:rPr/>
      </w:pPr>
      <w:r>
        <w:rPr/>
      </w:r>
    </w:p>
    <w:tbl>
      <w:tblPr>
        <w:tblStyle w:val="TableGrid"/>
        <w:tblW w:w="5238" w:type="dxa"/>
        <w:jc w:val="left"/>
        <w:tblInd w:w="0" w:type="dxa"/>
        <w:tblCellMar>
          <w:top w:w="0" w:type="dxa"/>
          <w:left w:w="108" w:type="dxa"/>
          <w:bottom w:w="0" w:type="dxa"/>
          <w:right w:w="108" w:type="dxa"/>
        </w:tblCellMar>
        <w:tblLook w:noVBand="1" w:val="04a0" w:noHBand="0" w:lastColumn="0" w:firstColumn="1" w:lastRow="0" w:firstRow="1"/>
      </w:tblPr>
      <w:tblGrid>
        <w:gridCol w:w="3707"/>
        <w:gridCol w:w="1530"/>
      </w:tblGrid>
      <w:tr>
        <w:trPr/>
        <w:tc>
          <w:tcPr>
            <w:tcW w:w="3707"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oMath>
          </w:p>
        </w:tc>
        <w:tc>
          <w:tcPr>
            <w:tcW w:w="1530"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r>
                <w:rPr>
                  <w:rFonts w:ascii="Cambria Math" w:hAnsi="Cambria Math"/>
                </w:rPr>
                <m:t xml:space="preserve">'</m:t>
              </m:r>
              <m:r>
                <w:rPr>
                  <w:rFonts w:ascii="Cambria Math" w:hAnsi="Cambria Math"/>
                </w:rPr>
                <m:t xml:space="preserve">mean</m:t>
              </m:r>
              <m:r>
                <w:rPr>
                  <w:rFonts w:ascii="Cambria Math" w:hAnsi="Cambria Math"/>
                </w:rPr>
                <m:t xml:space="preserve">'</m:t>
              </m:r>
            </m:oMath>
          </w:p>
        </w:tc>
      </w:tr>
      <w:tr>
        <w:trPr/>
        <w:tc>
          <w:tcPr>
            <w:tcW w:w="3707"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m</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oMath>
          </w:p>
        </w:tc>
        <w:tc>
          <w:tcPr>
            <w:tcW w:w="1530"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r>
                <w:rPr>
                  <w:rFonts w:ascii="Cambria Math" w:hAnsi="Cambria Math"/>
                </w:rPr>
                <m:t xml:space="preserve">'</m:t>
              </m:r>
              <m:r>
                <w:rPr>
                  <w:rFonts w:ascii="Cambria Math" w:hAnsi="Cambria Math"/>
                </w:rPr>
                <m:t xml:space="preserve">variance</m:t>
              </m:r>
            </m:oMath>
            <w:r>
              <w:rPr>
                <w:rFonts w:ascii="Source Sans Pro Light" w:hAnsi="Source Sans Pro Light"/>
                <w:sz w:val="18"/>
                <w:szCs w:val="18"/>
              </w:rPr>
              <w:t>’</w:t>
            </w:r>
          </w:p>
        </w:tc>
      </w:tr>
      <w:tr>
        <w:trPr/>
        <w:tc>
          <w:tcPr>
            <w:tcW w:w="3707"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Sup>
                <m:e>
                  <m:r>
                    <w:rPr>
                      <w:rFonts w:ascii="Cambria Math" w:hAnsi="Cambria Math"/>
                    </w:rPr>
                    <m:t xml:space="preserve">m</m:t>
                  </m:r>
                </m:e>
                <m:sub>
                  <m:r>
                    <w:rPr>
                      <w:rFonts w:ascii="Cambria Math" w:hAnsi="Cambria Math"/>
                    </w:rPr>
                    <m:t xml:space="preserve">1</m:t>
                  </m:r>
                </m:sub>
                <m:sup>
                  <m:r>
                    <w:rPr>
                      <w:rFonts w:ascii="Cambria Math" w:hAnsi="Cambria Math"/>
                    </w:rPr>
                    <m:t xml:space="preserve">3</m:t>
                  </m:r>
                </m:sup>
              </m:sSubSup>
            </m:oMath>
          </w:p>
        </w:tc>
        <w:tc>
          <w:tcPr>
            <w:tcW w:w="1530"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r>
                <w:rPr>
                  <w:rFonts w:ascii="Cambria Math" w:hAnsi="Cambria Math"/>
                </w:rPr>
                <m:t xml:space="preserve">'</m:t>
              </m:r>
              <m:r>
                <w:rPr>
                  <w:rFonts w:ascii="Cambria Math" w:hAnsi="Cambria Math"/>
                </w:rPr>
                <m:t xml:space="preserve">skewness</m:t>
              </m:r>
              <m:r>
                <w:rPr>
                  <w:rFonts w:ascii="Cambria Math" w:hAnsi="Cambria Math"/>
                </w:rPr>
                <m:t xml:space="preserve">'</m:t>
              </m:r>
            </m:oMath>
          </w:p>
        </w:tc>
      </w:tr>
      <w:tr>
        <w:trPr/>
        <w:tc>
          <w:tcPr>
            <w:tcW w:w="3707"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sSubSup>
                <m:e>
                  <m:r>
                    <w:rPr>
                      <w:rFonts w:ascii="Cambria Math" w:hAnsi="Cambria Math"/>
                    </w:rPr>
                    <m:t xml:space="preserve">m</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r>
                <w:rPr>
                  <w:rFonts w:ascii="Cambria Math" w:hAnsi="Cambria Math"/>
                </w:rPr>
                <m:t xml:space="preserve">12</m:t>
              </m:r>
              <m:sSubSup>
                <m:e>
                  <m:r>
                    <w:rPr>
                      <w:rFonts w:ascii="Cambria Math" w:hAnsi="Cambria Math"/>
                    </w:rPr>
                    <m:t xml:space="preserve">m</m:t>
                  </m:r>
                </m:e>
                <m:sub>
                  <m:r>
                    <w:rPr>
                      <w:rFonts w:ascii="Cambria Math" w:hAnsi="Cambria Math"/>
                    </w:rPr>
                    <m:t xml:space="preserve">1</m:t>
                  </m:r>
                </m:sub>
                <m:sup>
                  <m:r>
                    <w:rPr>
                      <w:rFonts w:ascii="Cambria Math" w:hAnsi="Cambria Math"/>
                    </w:rPr>
                    <m:t xml:space="preserve">2</m:t>
                  </m:r>
                </m:sup>
              </m:sSubSup>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6</m:t>
              </m:r>
              <m:sSubSup>
                <m:e>
                  <m:r>
                    <w:rPr>
                      <w:rFonts w:ascii="Cambria Math" w:hAnsi="Cambria Math"/>
                    </w:rPr>
                    <m:t xml:space="preserve">m</m:t>
                  </m:r>
                </m:e>
                <m:sub>
                  <m:r>
                    <w:rPr>
                      <w:rFonts w:ascii="Cambria Math" w:hAnsi="Cambria Math"/>
                    </w:rPr>
                    <m:t xml:space="preserve">1</m:t>
                  </m:r>
                </m:sub>
                <m:sup>
                  <m:r>
                    <w:rPr>
                      <w:rFonts w:ascii="Cambria Math" w:hAnsi="Cambria Math"/>
                    </w:rPr>
                    <m:t xml:space="preserve">4</m:t>
                  </m:r>
                </m:sup>
              </m:sSubSup>
            </m:oMath>
          </w:p>
        </w:tc>
        <w:tc>
          <w:tcPr>
            <w:tcW w:w="1530" w:type="dxa"/>
            <w:tcBorders>
              <w:top w:val="nil"/>
              <w:left w:val="nil"/>
              <w:bottom w:val="nil"/>
              <w:right w:val="nil"/>
              <w:insideH w:val="nil"/>
              <w:insideV w:val="nil"/>
            </w:tcBorders>
            <w:shd w:fill="auto" w:val="clear"/>
          </w:tcPr>
          <w:p>
            <w:pPr>
              <w:pStyle w:val="Normal"/>
              <w:spacing w:lineRule="auto" w:line="240" w:before="0" w:after="0"/>
              <w:jc w:val="both"/>
              <w:rPr>
                <w:rFonts w:ascii="Source Sans Pro Light" w:hAnsi="Source Sans Pro Light"/>
                <w:sz w:val="18"/>
                <w:szCs w:val="18"/>
              </w:rPr>
            </w:pPr>
            <w:r>
              <w:rPr/>
            </w:r>
            <m:oMath xmlns:m="http://schemas.openxmlformats.org/officeDocument/2006/math">
              <m:r>
                <w:rPr>
                  <w:rFonts w:ascii="Cambria Math" w:hAnsi="Cambria Math"/>
                </w:rPr>
                <m:t xml:space="preserve">'</m:t>
              </m:r>
              <m:r>
                <w:rPr>
                  <w:rFonts w:ascii="Cambria Math" w:hAnsi="Cambria Math"/>
                </w:rPr>
                <m:t xml:space="preserve">kurtosis</m:t>
              </m:r>
              <m:r>
                <w:rPr>
                  <w:rFonts w:ascii="Cambria Math" w:hAnsi="Cambria Math"/>
                </w:rPr>
                <m:t xml:space="preserve">'</m:t>
              </m:r>
            </m:oMath>
          </w:p>
        </w:tc>
      </w:tr>
    </w:tbl>
    <w:p>
      <w:pPr>
        <w:pStyle w:val="Normal"/>
        <w:jc w:val="both"/>
        <w:rPr>
          <w:rFonts w:ascii="Times New Roman" w:hAnsi="Times New Roman" w:cs="Times New Roman"/>
        </w:rPr>
      </w:pPr>
      <w:r>
        <w:rPr>
          <w:rFonts w:cs="Times New Roman" w:ascii="Times New Roman" w:hAnsi="Times New Roman"/>
        </w:rPr>
        <w:t>[5]</w:t>
      </w:r>
    </w:p>
    <w:p>
      <w:pPr>
        <w:pStyle w:val="Normal"/>
        <w:jc w:val="both"/>
        <w:rPr>
          <w:rFonts w:ascii="Times New Roman" w:hAnsi="Times New Roman" w:cs="Times New Roman"/>
        </w:rPr>
      </w:pPr>
      <w:r>
        <mc:AlternateContent>
          <mc:Choice Requires="wps">
            <w:drawing>
              <wp:anchor behindDoc="0" distT="0" distB="0" distL="114300" distR="114300" simplePos="0" locked="0" layoutInCell="1" allowOverlap="1" relativeHeight="2" wp14:anchorId="739AC681">
                <wp:simplePos x="0" y="0"/>
                <wp:positionH relativeFrom="column">
                  <wp:posOffset>-876300</wp:posOffset>
                </wp:positionH>
                <wp:positionV relativeFrom="paragraph">
                  <wp:posOffset>353060</wp:posOffset>
                </wp:positionV>
                <wp:extent cx="396875" cy="274955"/>
                <wp:effectExtent l="0" t="0" r="0" b="0"/>
                <wp:wrapSquare wrapText="bothSides"/>
                <wp:docPr id="5" name="Text Box 2"/>
                <a:graphic xmlns:a="http://schemas.openxmlformats.org/drawingml/2006/main">
                  <a:graphicData uri="http://schemas.microsoft.com/office/word/2010/wordprocessingShape">
                    <wps:wsp>
                      <wps:cNvSpPr/>
                      <wps:spPr>
                        <a:xfrm>
                          <a:off x="0" y="0"/>
                          <a:ext cx="396360" cy="274320"/>
                        </a:xfrm>
                        <a:prstGeom prst="rect">
                          <a:avLst/>
                        </a:prstGeom>
                        <a:noFill/>
                        <a:ln>
                          <a:noFill/>
                        </a:ln>
                      </wps:spPr>
                      <wps:style>
                        <a:lnRef idx="0"/>
                        <a:fillRef idx="0"/>
                        <a:effectRef idx="0"/>
                        <a:fontRef idx="minor"/>
                      </wps:style>
                      <wps:txbx>
                        <w:txbxContent>
                          <w:p>
                            <w:pPr>
                              <w:pStyle w:val="FrameContents"/>
                              <w:rPr>
                                <w:color w:val="000000"/>
                              </w:rPr>
                            </w:pPr>
                            <w:ins w:id="110" w:author="Hubert Kyerematengboateng" w:date="2020-02-02T13:34:00Z">
                              <w:r>
                                <w:rPr>
                                  <w:color w:val="000000"/>
                                </w:rPr>
                                <w:t>[1]</w:t>
                              </w:r>
                            </w:ins>
                          </w:p>
                        </w:txbxContent>
                      </wps:txbx>
                      <wps:bodyPr>
                        <a:noAutofit/>
                      </wps:bodyPr>
                    </wps:wsp>
                  </a:graphicData>
                </a:graphic>
              </wp:anchor>
            </w:drawing>
          </mc:Choice>
          <mc:Fallback>
            <w:pict>
              <v:rect id="shape_0" ID="Text Box 2" stroked="f" style="position:absolute;margin-left:-69pt;margin-top:27.8pt;width:31.15pt;height:21.55pt" wp14:anchorId="739AC681">
                <w10:wrap type="square"/>
                <v:fill o:detectmouseclick="t" on="false"/>
                <v:stroke color="#3465a4" joinstyle="round" endcap="flat"/>
                <v:textbox>
                  <w:txbxContent>
                    <w:p>
                      <w:pPr>
                        <w:pStyle w:val="FrameContents"/>
                        <w:rPr>
                          <w:color w:val="000000"/>
                        </w:rPr>
                      </w:pPr>
                      <w:ins w:id="111" w:author="Hubert Kyerematengboateng" w:date="2020-02-02T13:34:00Z">
                        <w:r>
                          <w:rPr>
                            <w:color w:val="000000"/>
                          </w:rPr>
                          <w:t>[1]</w:t>
                        </w:r>
                      </w:ins>
                    </w:p>
                  </w:txbxContent>
                </v:textbox>
              </v:rect>
            </w:pict>
          </mc:Fallback>
        </mc:AlternateContent>
      </w:r>
      <w:del w:id="112" w:author="Hubert Kyerematengboateng" w:date="2020-01-29T20:26:00Z">
        <w:r>
          <w:rPr>
            <w:rFonts w:cs="Times New Roman" w:ascii="Times New Roman" w:hAnsi="Times New Roman"/>
          </w:rPr>
          <w:delText>Using the first moments, the generated power was normalized to ensure that no value or data cell is too small or too large to affect the outcome of the training and prediction.</w:delText>
        </w:r>
      </w:del>
    </w:p>
    <w:p>
      <w:pPr>
        <w:pStyle w:val="Normal"/>
        <w:jc w:val="both"/>
        <w:rPr/>
      </w:pPr>
      <w:del w:id="113" w:author="Hubert Kyerematengboateng" w:date="2020-01-29T20:26:00Z">
        <w:r>
          <w:rPr>
            <w:rFonts w:cs="Times New Roman" w:ascii="Times New Roman" w:hAnsi="Times New Roman"/>
          </w:rPr>
          <w:delText xml:space="preserve">After normalizing the dataset, the dataset was split between train and test sets using the same formula in the previous research. The training set was trained using the same parameters used in the previous methodology and also training for 100 iterations. </w:delText>
        </w:r>
      </w:del>
    </w:p>
    <w:p>
      <w:pPr>
        <w:pStyle w:val="Normal"/>
        <w:jc w:val="both"/>
        <w:rPr/>
      </w:pPr>
      <w:r>
        <w:rPr/>
        <w:t>Support Vector Regression</w:t>
      </w:r>
    </w:p>
    <w:p>
      <w:pPr>
        <w:pStyle w:val="Normal"/>
        <w:jc w:val="both"/>
        <w:rPr>
          <w:rFonts w:ascii="Times New Roman" w:hAnsi="Times New Roman" w:cs="Times New Roman"/>
          <w:sz w:val="22"/>
          <w:szCs w:val="22"/>
        </w:rPr>
      </w:pPr>
      <w:r>
        <w:rPr>
          <w:rFonts w:cs="Times New Roman" w:ascii="Times New Roman" w:hAnsi="Times New Roman"/>
          <w:sz w:val="22"/>
          <w:szCs w:val="22"/>
        </w:rPr>
        <w:t>Support vector machine (SVM) analysis is a popular machine learning tool for classification and regression, first identified by Vladimir Vapnik and his colleagues in 1992. SVM regression is considered a nonparametric technique because it relies on kernel functions</w:t>
      </w:r>
      <w:ins w:id="114" w:author="Hubert Kyerematengboateng" w:date="2020-01-26T20:56:00Z">
        <w:r>
          <w:rPr>
            <w:rFonts w:cs="Times New Roman" w:ascii="Times New Roman" w:hAnsi="Times New Roman"/>
            <w:sz w:val="22"/>
            <w:szCs w:val="22"/>
          </w:rPr>
          <w:t xml:space="preserve"> </w:t>
        </w:r>
      </w:ins>
      <w:r>
        <w:rPr>
          <w:rFonts w:cs="Times New Roman" w:ascii="Times New Roman" w:hAnsi="Times New Roman"/>
          <w:sz w:val="22"/>
          <w:szCs w:val="22"/>
        </w:rPr>
        <w:t>[11].</w:t>
      </w:r>
    </w:p>
    <w:p>
      <w:pPr>
        <w:pStyle w:val="Normal"/>
        <w:jc w:val="both"/>
        <w:rPr>
          <w:rFonts w:ascii="Times New Roman" w:hAnsi="Times New Roman" w:cs="Times New Roman"/>
          <w:sz w:val="22"/>
          <w:szCs w:val="22"/>
        </w:rPr>
      </w:pPr>
      <w:r>
        <w:rPr>
          <w:rFonts w:cs="Times New Roman" w:ascii="Times New Roman" w:hAnsi="Times New Roman"/>
          <w:sz w:val="22"/>
          <w:szCs w:val="22"/>
        </w:rPr>
        <w:t>Support Vector Regression (SVR) machine learning algorithm is used to develop a model which used to predict the radio frequency up and down time. SVR which is an extension of Support Vector Machine is a supervised learning model that construct an optimal hyperplane in an N-dimensional space through margin maximization</w:t>
      </w:r>
      <w:ins w:id="115" w:author="Hubert Kyerematengboateng" w:date="2020-01-26T20:55:00Z">
        <w:r>
          <w:rPr>
            <w:rFonts w:cs="Times New Roman" w:ascii="Times New Roman" w:hAnsi="Times New Roman"/>
            <w:sz w:val="22"/>
            <w:szCs w:val="22"/>
          </w:rPr>
          <w:t xml:space="preserve"> </w:t>
        </w:r>
      </w:ins>
      <w:r>
        <w:rPr>
          <w:rFonts w:cs="Times New Roman" w:ascii="Times New Roman" w:hAnsi="Times New Roman"/>
          <w:sz w:val="22"/>
          <w:szCs w:val="22"/>
        </w:rPr>
        <w:t xml:space="preserve">[1]. </w:t>
      </w:r>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Skearn library’s Linear SVR implementing the </w:t>
      </w:r>
      <w:r>
        <w:rPr>
          <w:rFonts w:cs="Times New Roman" w:ascii="Times New Roman" w:hAnsi="Times New Roman"/>
          <w:i/>
          <w:iCs/>
          <w:sz w:val="22"/>
          <w:szCs w:val="22"/>
        </w:rPr>
        <w:t>liblinear</w:t>
      </w:r>
      <w:r>
        <w:rPr>
          <w:rFonts w:cs="Times New Roman" w:ascii="Times New Roman" w:hAnsi="Times New Roman"/>
          <w:sz w:val="22"/>
          <w:szCs w:val="22"/>
        </w:rPr>
        <w:t xml:space="preserve"> kernel is used in this research because is it scalable compared to the SVR which implements </w:t>
      </w:r>
      <w:r>
        <w:rPr>
          <w:rFonts w:cs="Times New Roman" w:ascii="Times New Roman" w:hAnsi="Times New Roman"/>
          <w:i/>
          <w:iCs/>
          <w:sz w:val="22"/>
          <w:szCs w:val="22"/>
        </w:rPr>
        <w:t>libsvm</w:t>
      </w:r>
      <w:r>
        <w:rPr>
          <w:rFonts w:cs="Times New Roman" w:ascii="Times New Roman" w:hAnsi="Times New Roman"/>
          <w:sz w:val="22"/>
          <w:szCs w:val="22"/>
        </w:rPr>
        <w:t xml:space="preserve"> kernel</w:t>
      </w:r>
      <w:ins w:id="116" w:author="Hubert Kyerematengboateng" w:date="2020-01-26T20:55:00Z">
        <w:r>
          <w:rPr>
            <w:rFonts w:cs="Times New Roman" w:ascii="Times New Roman" w:hAnsi="Times New Roman"/>
            <w:sz w:val="22"/>
            <w:szCs w:val="22"/>
          </w:rPr>
          <w:t xml:space="preserve"> </w:t>
        </w:r>
      </w:ins>
      <w:r>
        <w:rPr>
          <w:rFonts w:cs="Times New Roman" w:ascii="Times New Roman" w:hAnsi="Times New Roman"/>
          <w:sz w:val="22"/>
          <w:szCs w:val="22"/>
        </w:rPr>
        <w:t>[2]. Also Linear SVR is more flexibility in the choice of penalties and loss functions and should scale better to large numbers of samples</w:t>
      </w:r>
      <w:ins w:id="117" w:author="Hubert Kyerematengboateng" w:date="2020-01-26T20:56:00Z">
        <w:r>
          <w:rPr>
            <w:rFonts w:cs="Times New Roman" w:ascii="Times New Roman" w:hAnsi="Times New Roman"/>
            <w:sz w:val="22"/>
            <w:szCs w:val="22"/>
          </w:rPr>
          <w:t xml:space="preserve"> </w:t>
        </w:r>
      </w:ins>
      <w:r>
        <w:rPr>
          <w:rFonts w:cs="Times New Roman" w:ascii="Times New Roman" w:hAnsi="Times New Roman"/>
          <w:sz w:val="22"/>
          <w:szCs w:val="22"/>
        </w:rPr>
        <w:t>[2].</w:t>
      </w:r>
    </w:p>
    <w:p>
      <w:pPr>
        <w:pStyle w:val="Normal"/>
        <w:jc w:val="both"/>
        <w:rPr>
          <w:rFonts w:ascii="Times New Roman" w:hAnsi="Times New Roman" w:cs="Times New Roman"/>
          <w:sz w:val="22"/>
          <w:szCs w:val="22"/>
        </w:rPr>
      </w:pPr>
      <w:r>
        <w:rPr>
          <w:rFonts w:cs="Times New Roman" w:ascii="Times New Roman" w:hAnsi="Times New Roman"/>
          <w:sz w:val="22"/>
          <w:szCs w:val="22"/>
        </w:rPr>
        <w:t>The linear function that describe the hyperplane in SVR is given by:</w:t>
      </w:r>
    </w:p>
    <w:p>
      <w:pPr>
        <w:pStyle w:val="Normal"/>
        <w:jc w:val="both"/>
        <w:rPr>
          <w:rFonts w:ascii="Times New Roman" w:hAnsi="Times New Roman" w:cs="Times New Roman"/>
          <w:i/>
          <w:i/>
          <w:iCs/>
          <w:sz w:val="22"/>
          <w:szCs w:val="2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w</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b</m:t>
        </m:r>
      </m:oMath>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where </w:t>
      </w:r>
      <w:r>
        <w:rPr>
          <w:rFonts w:cs="Times New Roman" w:ascii="Times New Roman" w:hAnsi="Times New Roman"/>
          <w:i/>
          <w:iCs/>
          <w:sz w:val="22"/>
          <w:szCs w:val="22"/>
        </w:rPr>
        <w:t>w</w:t>
      </w:r>
      <w:r>
        <w:rPr>
          <w:rFonts w:cs="Times New Roman" w:ascii="Times New Roman" w:hAnsi="Times New Roman"/>
          <w:sz w:val="22"/>
          <w:szCs w:val="22"/>
        </w:rPr>
        <w:t xml:space="preserve"> is the training data vector and </w:t>
      </w:r>
      <w:r>
        <w:rPr>
          <w:rFonts w:cs="Times New Roman" w:ascii="Times New Roman" w:hAnsi="Times New Roman"/>
          <w:i/>
          <w:iCs/>
          <w:sz w:val="22"/>
          <w:szCs w:val="22"/>
        </w:rPr>
        <w:t>x</w:t>
      </w:r>
      <w:r>
        <w:rPr>
          <w:rFonts w:cs="Times New Roman" w:ascii="Times New Roman" w:hAnsi="Times New Roman"/>
          <w:sz w:val="22"/>
          <w:szCs w:val="22"/>
        </w:rPr>
        <w:t xml:space="preserve"> is the weight and </w:t>
      </w:r>
      <w:r>
        <w:rPr>
          <w:rFonts w:cs="Times New Roman" w:ascii="Times New Roman" w:hAnsi="Times New Roman"/>
          <w:i/>
          <w:iCs/>
          <w:sz w:val="22"/>
          <w:szCs w:val="22"/>
        </w:rPr>
        <w:t>b</w:t>
      </w:r>
      <w:r>
        <w:rPr>
          <w:rFonts w:cs="Times New Roman" w:ascii="Times New Roman" w:hAnsi="Times New Roman"/>
          <w:sz w:val="22"/>
          <w:szCs w:val="22"/>
        </w:rPr>
        <w:t xml:space="preserve"> is the bias term</w:t>
      </w:r>
      <w:ins w:id="118" w:author="Hubert Kyerematengboateng" w:date="2020-01-26T20:56:00Z">
        <w:r>
          <w:rPr>
            <w:rFonts w:cs="Times New Roman" w:ascii="Times New Roman" w:hAnsi="Times New Roman"/>
            <w:sz w:val="22"/>
            <w:szCs w:val="22"/>
          </w:rPr>
          <w:t xml:space="preserve"> </w:t>
        </w:r>
      </w:ins>
      <w:r>
        <w:rPr>
          <w:rFonts w:cs="Times New Roman" w:ascii="Times New Roman" w:hAnsi="Times New Roman"/>
          <w:sz w:val="22"/>
          <w:szCs w:val="22"/>
        </w:rPr>
        <w:t>[1].</w:t>
      </w:r>
    </w:p>
    <w:p>
      <w:pPr>
        <w:pStyle w:val="Normal"/>
        <w:jc w:val="both"/>
        <w:rPr>
          <w:rFonts w:ascii="Times New Roman" w:hAnsi="Times New Roman" w:cs="Times New Roman"/>
          <w:sz w:val="22"/>
          <w:szCs w:val="22"/>
        </w:rPr>
      </w:pPr>
      <w:r>
        <w:rPr>
          <w:rFonts w:cs="Times New Roman" w:ascii="Times New Roman" w:hAnsi="Times New Roman"/>
          <w:sz w:val="22"/>
          <w:szCs w:val="22"/>
        </w:rPr>
        <w:t>In margin maximization, we refer to finding the optimal margin for which the closet data point and the hyperplane is at its maximum</w:t>
      </w:r>
      <w:ins w:id="119" w:author="Hubert Kyerematengboateng" w:date="2020-01-26T20:56:00Z">
        <w:r>
          <w:rPr>
            <w:rFonts w:cs="Times New Roman" w:ascii="Times New Roman" w:hAnsi="Times New Roman"/>
            <w:sz w:val="22"/>
            <w:szCs w:val="22"/>
          </w:rPr>
          <w:t xml:space="preserve"> </w:t>
        </w:r>
      </w:ins>
      <w:r>
        <w:rPr>
          <w:rFonts w:cs="Times New Roman" w:ascii="Times New Roman" w:hAnsi="Times New Roman"/>
          <w:sz w:val="22"/>
          <w:szCs w:val="22"/>
        </w:rPr>
        <w:t>[1].</w:t>
      </w:r>
    </w:p>
    <w:p>
      <w:pPr>
        <w:pStyle w:val="Heading1"/>
        <w:numPr>
          <w:ilvl w:val="0"/>
          <w:numId w:val="2"/>
        </w:numPr>
        <w:rPr/>
      </w:pPr>
      <w:del w:id="120" w:author="Hubert Kyerematengboateng" w:date="2020-02-01T12:18:00Z">
        <w:r>
          <w:rPr>
            <w:sz w:val="22"/>
            <w:szCs w:val="22"/>
          </w:rPr>
          <w:delText>In this paper we used a sample size of 5000 (N</w:delText>
        </w:r>
      </w:del>
      <w:del w:id="121" w:author="Hubert Kyerematengboateng" w:date="2020-02-01T12:18:00Z">
        <w:r>
          <w:rPr>
            <w:sz w:val="22"/>
            <w:szCs w:val="22"/>
            <w:vertAlign w:val="subscript"/>
          </w:rPr>
          <w:delText>s</w:delText>
        </w:r>
      </w:del>
      <w:del w:id="122" w:author="Hubert Kyerematengboateng" w:date="2020-02-01T12:18:00Z">
        <w:r>
          <w:rPr>
            <w:sz w:val="22"/>
            <w:szCs w:val="22"/>
          </w:rPr>
          <w:delText>) which was split into two, 50% used for training and the other half used for testing our model.</w:delText>
        </w:r>
      </w:del>
      <w:ins w:id="123" w:author="Hubert Kyerematengboateng" w:date="2020-01-28T19:46:00Z">
        <w:r>
          <w:rPr/>
          <w:t>RESULTS</w:t>
        </w:r>
      </w:ins>
    </w:p>
    <w:p>
      <w:pPr>
        <w:pStyle w:val="Normal"/>
        <w:jc w:val="both"/>
        <w:pPrChange w:id="0" w:author="Hubert Kyerematengboateng" w:date="2020-02-03T22:45:00Z"/>
        <w:rPr>
          <w:rFonts w:ascii="Times New Roman" w:hAnsi="Times New Roman" w:cs="Times New Roman"/>
          <w:ins w:id="128" w:author="Hubert Kyerematengboateng" w:date="2020-01-28T20:30:00Z"/>
          <w:sz w:val="22"/>
          <w:szCs w:val="22"/>
        </w:rPr>
      </w:pPr>
      <w:r>
        <w:rPr>
          <w:rFonts w:cs="Times New Roman" w:ascii="Times New Roman" w:hAnsi="Times New Roman"/>
          <w:sz w:val="22"/>
          <w:szCs w:val="22"/>
        </w:rPr>
        <w:t xml:space="preserve">We complete this paper by comparing the accuracy performance of both MATLAB and Python code. The parameters are used </w:t>
      </w:r>
      <w:ins w:id="124" w:author="Hubert Kyerematengboateng" w:date="2020-01-28T20:26:00Z">
        <w:r>
          <w:rPr>
            <w:rFonts w:cs="Times New Roman" w:ascii="Times New Roman" w:hAnsi="Times New Roman"/>
            <w:sz w:val="22"/>
            <w:szCs w:val="22"/>
          </w:rPr>
          <w:t xml:space="preserve">in our testing </w:t>
        </w:r>
      </w:ins>
      <w:ins w:id="125" w:author="Hubert Kyerematengboateng" w:date="2020-01-28T20:26:00Z">
        <w:r>
          <w:rPr>
            <w:rFonts w:cs="Times New Roman" w:ascii="Times New Roman" w:hAnsi="Times New Roman"/>
            <w:sz w:val="22"/>
            <w:szCs w:val="22"/>
          </w:rPr>
          <w:t>with the exception of</w:t>
        </w:r>
      </w:ins>
      <w:ins w:id="126" w:author="Hubert Kyerematengboateng" w:date="2020-01-28T20:26:00Z">
        <w:r>
          <w:rPr>
            <w:rFonts w:cs="Times New Roman" w:ascii="Times New Roman" w:hAnsi="Times New Roman"/>
            <w:sz w:val="22"/>
            <w:szCs w:val="22"/>
          </w:rPr>
          <w:t xml:space="preserve"> the sample size.</w:t>
        </w:r>
      </w:ins>
      <w:ins w:id="127" w:author="Hubert Kyerematengboateng" w:date="2020-01-28T20:30:00Z">
        <w:r>
          <w:rPr>
            <w:rFonts w:cs="Times New Roman" w:ascii="Times New Roman" w:hAnsi="Times New Roman"/>
            <w:sz w:val="22"/>
            <w:szCs w:val="22"/>
          </w:rPr>
          <w:t xml:space="preserve"> In our testing we use a sample of 1000 (Ns)</w:t>
        </w:r>
      </w:ins>
    </w:p>
    <w:p>
      <w:pPr>
        <w:pStyle w:val="Normal"/>
        <w:jc w:val="both"/>
        <w:pPrChange w:id="0" w:author="Hubert Kyerematengboateng" w:date="2020-02-03T22:45:00Z"/>
        <w:rPr>
          <w:rFonts w:ascii="Times New Roman" w:hAnsi="Times New Roman" w:cs="Times New Roman"/>
          <w:ins w:id="142" w:author="Hubert Kyerematengboateng" w:date="2020-02-03T22:08:00Z"/>
          <w:sz w:val="22"/>
          <w:szCs w:val="22"/>
        </w:rPr>
      </w:pPr>
      <w:r>
        <w:rPr>
          <w:rFonts w:cs="Times New Roman" w:ascii="Times New Roman" w:hAnsi="Times New Roman"/>
          <w:sz w:val="22"/>
          <w:szCs w:val="22"/>
        </w:rPr>
        <w:t xml:space="preserve">Apart from comparing the results of our Python code with the original work, </w:t>
      </w:r>
      <w:ins w:id="129" w:author="Hubert Kyerematengboateng" w:date="2020-02-03T22:28:00Z">
        <w:r>
          <w:rPr>
            <w:rFonts w:cs="Times New Roman" w:ascii="Times New Roman" w:hAnsi="Times New Roman"/>
            <w:sz w:val="22"/>
            <w:szCs w:val="22"/>
          </w:rPr>
          <w:t>signal energy</w:t>
        </w:r>
      </w:ins>
      <w:ins w:id="130" w:author="Hubert Kyerematengboateng" w:date="2020-02-03T22:30:00Z">
        <w:r>
          <w:rPr>
            <w:rFonts w:cs="Times New Roman" w:ascii="Times New Roman" w:hAnsi="Times New Roman"/>
            <w:sz w:val="22"/>
            <w:szCs w:val="22"/>
          </w:rPr>
          <w:t xml:space="preserve"> calculated using</w:t>
        </w:r>
      </w:ins>
      <w:ins w:id="131" w:author="Hubert Kyerematengboateng" w:date="2020-02-03T22:28:00Z">
        <w:r>
          <w:rPr>
            <w:rFonts w:cs="Times New Roman" w:ascii="Times New Roman" w:hAnsi="Times New Roman"/>
            <w:sz w:val="22"/>
            <w:szCs w:val="22"/>
          </w:rPr>
          <w:t xml:space="preserve"> </w:t>
        </w:r>
      </w:ins>
      <w:ins w:id="132" w:author="Hubert Kyerematengboateng" w:date="2020-01-28T20:31:00Z">
        <w:r>
          <w:rPr>
            <w:rFonts w:cs="Times New Roman" w:ascii="Times New Roman" w:hAnsi="Times New Roman"/>
            <w:sz w:val="22"/>
            <w:szCs w:val="22"/>
          </w:rPr>
          <w:t>Cumulants(</w:t>
        </w:r>
      </w:ins>
      <w:ins w:id="133" w:author="Hubert Kyerematengboateng" w:date="2020-01-28T20:31:00Z">
        <w:r>
          <w:rPr>
            <w:rFonts w:cs="Times New Roman" w:ascii="Times New Roman" w:hAnsi="Times New Roman"/>
            <w:sz w:val="22"/>
            <w:szCs w:val="22"/>
          </w:rPr>
          <w:t>first-order</w:t>
        </w:r>
      </w:ins>
      <w:ins w:id="134" w:author="Hubert Kyerematengboateng" w:date="2020-01-28T20:31:00Z">
        <w:r>
          <w:rPr>
            <w:rFonts w:cs="Times New Roman" w:ascii="Times New Roman" w:hAnsi="Times New Roman"/>
            <w:sz w:val="22"/>
            <w:szCs w:val="22"/>
          </w:rPr>
          <w:t>)</w:t>
        </w:r>
      </w:ins>
      <w:ins w:id="135" w:author="Hubert Kyerematengboateng" w:date="2020-02-03T22:30:00Z">
        <w:r>
          <w:rPr>
            <w:rFonts w:cs="Times New Roman" w:ascii="Times New Roman" w:hAnsi="Times New Roman"/>
            <w:sz w:val="22"/>
            <w:szCs w:val="22"/>
          </w:rPr>
          <w:t xml:space="preserve"> </w:t>
        </w:r>
      </w:ins>
      <w:ins w:id="136" w:author="Hubert Kyerematengboateng" w:date="2020-02-03T22:31:00Z">
        <w:r>
          <w:rPr>
            <w:rFonts w:cs="Times New Roman" w:ascii="Times New Roman" w:hAnsi="Times New Roman"/>
            <w:sz w:val="22"/>
            <w:szCs w:val="22"/>
          </w:rPr>
          <w:t xml:space="preserve">results </w:t>
        </w:r>
      </w:ins>
      <w:ins w:id="137" w:author="Hubert Kyerematengboateng" w:date="2020-02-03T22:30:00Z">
        <w:r>
          <w:rPr>
            <w:rFonts w:cs="Times New Roman" w:ascii="Times New Roman" w:hAnsi="Times New Roman"/>
            <w:sz w:val="22"/>
            <w:szCs w:val="22"/>
          </w:rPr>
          <w:t>was compared with signal energy</w:t>
        </w:r>
      </w:ins>
      <w:ins w:id="138" w:author="Hubert Kyerematengboateng" w:date="2020-02-03T22:31:00Z">
        <w:r>
          <w:rPr>
            <w:rFonts w:cs="Times New Roman" w:ascii="Times New Roman" w:hAnsi="Times New Roman"/>
            <w:sz w:val="22"/>
            <w:szCs w:val="22"/>
          </w:rPr>
          <w:t xml:space="preserve"> calculated using average energy results</w:t>
        </w:r>
      </w:ins>
      <w:ins w:id="139" w:author="Hubert Kyerematengboateng" w:date="2020-01-28T20:32:00Z">
        <w:r>
          <w:rPr>
            <w:rFonts w:cs="Times New Roman" w:ascii="Times New Roman" w:hAnsi="Times New Roman"/>
            <w:sz w:val="22"/>
            <w:szCs w:val="22"/>
          </w:rPr>
          <w:t xml:space="preserve">. </w:t>
        </w:r>
      </w:ins>
      <w:ins w:id="140" w:author="Hubert Kyerematengboateng" w:date="2020-02-03T22:31:00Z">
        <w:r>
          <w:rPr>
            <w:rFonts w:cs="Times New Roman" w:ascii="Times New Roman" w:hAnsi="Times New Roman"/>
            <w:sz w:val="22"/>
            <w:szCs w:val="22"/>
          </w:rPr>
          <w:t>This was</w:t>
        </w:r>
      </w:ins>
      <w:ins w:id="141" w:author="Hubert Kyerematengboateng" w:date="2020-02-03T22:32:00Z">
        <w:r>
          <w:rPr>
            <w:rFonts w:cs="Times New Roman" w:ascii="Times New Roman" w:hAnsi="Times New Roman"/>
            <w:sz w:val="22"/>
            <w:szCs w:val="22"/>
          </w:rPr>
          <w:t xml:space="preserve"> done to compare which the two signal energy calculations provided the best results, which could be used in future research work.</w:t>
        </w:r>
      </w:ins>
    </w:p>
    <w:p>
      <w:pPr>
        <w:pStyle w:val="Normal"/>
        <w:jc w:val="both"/>
        <w:pPrChange w:id="0" w:author="Hubert Kyerematengboateng" w:date="2020-02-03T22:54:00Z">
          <w:pPr>
            <w:numPr>
              <w:ilvl w:val="0"/>
              <w:numId w:val="2"/>
            </w:numPr>
            <w:ind w:firstLine="288"/>
          </w:pPr>
        </w:pPrChange>
        <w:rPr>
          <w:rFonts w:ascii="Times New Roman" w:hAnsi="Times New Roman" w:cs="Times New Roman"/>
          <w:ins w:id="170" w:author="Hubert Kyerematengboateng" w:date="2020-02-02T21:05:00Z"/>
          <w:sz w:val="22"/>
          <w:szCs w:val="22"/>
        </w:rPr>
      </w:pPr>
      <w:r>
        <w:rPr>
          <w:rFonts w:cs="Times New Roman" w:ascii="Times New Roman" w:hAnsi="Times New Roman"/>
          <w:sz w:val="22"/>
          <w:szCs w:val="22"/>
        </w:rPr>
        <w:t>F</w:t>
      </w:r>
      <w:ins w:id="143" w:author="Hubert Kyerematengboateng" w:date="2020-02-03T22:15:00Z">
        <w:r>
          <w:rPr>
            <w:rFonts w:cs="Times New Roman" w:ascii="Times New Roman" w:hAnsi="Times New Roman"/>
            <w:sz w:val="22"/>
            <w:szCs w:val="22"/>
          </w:rPr>
          <w:t>igure 3</w:t>
        </w:r>
      </w:ins>
      <w:ins w:id="144" w:author="Hubert Kyerematengboateng" w:date="2020-02-03T22:16:00Z">
        <w:r>
          <w:rPr>
            <w:rFonts w:cs="Times New Roman" w:ascii="Times New Roman" w:hAnsi="Times New Roman"/>
            <w:sz w:val="22"/>
            <w:szCs w:val="22"/>
          </w:rPr>
          <w:t xml:space="preserve"> and 4</w:t>
        </w:r>
      </w:ins>
      <w:ins w:id="145" w:author="Hubert Kyerematengboateng" w:date="2020-02-03T22:15:00Z">
        <w:r>
          <w:rPr>
            <w:rFonts w:cs="Times New Roman" w:ascii="Times New Roman" w:hAnsi="Times New Roman"/>
            <w:sz w:val="22"/>
            <w:szCs w:val="22"/>
          </w:rPr>
          <w:t xml:space="preserve"> </w:t>
        </w:r>
      </w:ins>
      <w:ins w:id="146" w:author="Hubert Kyerematengboateng" w:date="2020-02-03T22:09:00Z">
        <w:r>
          <w:rPr>
            <w:rFonts w:cs="Times New Roman" w:ascii="Times New Roman" w:hAnsi="Times New Roman"/>
            <w:sz w:val="22"/>
            <w:szCs w:val="22"/>
          </w:rPr>
          <w:t>evaluates the conventional energy detector performance</w:t>
        </w:r>
      </w:ins>
      <w:ins w:id="147" w:author="Hubert Kyerematengboateng" w:date="2020-02-03T22:10:00Z">
        <w:r>
          <w:rPr>
            <w:rFonts w:cs="Times New Roman" w:ascii="Times New Roman" w:hAnsi="Times New Roman"/>
            <w:sz w:val="22"/>
            <w:szCs w:val="22"/>
          </w:rPr>
          <w:t xml:space="preserve"> averaged over all possible time instances in a simulated RF signal</w:t>
        </w:r>
      </w:ins>
      <w:ins w:id="148" w:author="Hubert Kyerematengboateng" w:date="2020-02-03T22:34:00Z">
        <w:r>
          <w:rPr>
            <w:rFonts w:cs="Times New Roman" w:ascii="Times New Roman" w:hAnsi="Times New Roman"/>
            <w:sz w:val="22"/>
            <w:szCs w:val="22"/>
          </w:rPr>
          <w:t xml:space="preserve"> based on the signal energy calculation</w:t>
        </w:r>
      </w:ins>
      <w:ins w:id="149" w:author="Hubert Kyerematengboateng" w:date="2020-02-03T22:10:00Z">
        <w:r>
          <w:rPr>
            <w:rFonts w:cs="Times New Roman" w:ascii="Times New Roman" w:hAnsi="Times New Roman"/>
            <w:sz w:val="22"/>
            <w:szCs w:val="22"/>
          </w:rPr>
          <w:t xml:space="preserve">. The simulated </w:t>
        </w:r>
      </w:ins>
      <w:ins w:id="150" w:author="Hubert Kyerematengboateng" w:date="2020-02-03T22:11:00Z">
        <w:r>
          <w:rPr>
            <w:rFonts w:cs="Times New Roman" w:ascii="Times New Roman" w:hAnsi="Times New Roman"/>
            <w:sz w:val="22"/>
            <w:szCs w:val="22"/>
          </w:rPr>
          <w:t>RF signal used</w:t>
        </w:r>
      </w:ins>
      <w:ins w:id="151" w:author="Hubert Kyerematengboateng" w:date="2020-02-03T22:12:00Z">
        <w:r>
          <w:rPr>
            <w:rFonts w:cs="Times New Roman" w:ascii="Times New Roman" w:hAnsi="Times New Roman"/>
            <w:sz w:val="22"/>
            <w:szCs w:val="22"/>
          </w:rPr>
          <w:t xml:space="preserve"> the </w:t>
        </w:r>
      </w:ins>
      <w:ins w:id="152" w:author="Hubert Kyerematengboateng" w:date="2020-02-03T22:11:00Z">
        <w:r>
          <w:rPr>
            <w:rFonts w:cs="Times New Roman" w:ascii="Times New Roman" w:hAnsi="Times New Roman"/>
            <w:sz w:val="22"/>
            <w:szCs w:val="22"/>
          </w:rPr>
          <w:t xml:space="preserve">average energy </w:t>
        </w:r>
      </w:ins>
      <w:ins w:id="153" w:author="Hubert Kyerematengboateng" w:date="2020-02-03T22:12:00Z">
        <w:r>
          <w:rPr>
            <w:rFonts w:cs="Times New Roman" w:ascii="Times New Roman" w:hAnsi="Times New Roman"/>
            <w:sz w:val="22"/>
            <w:szCs w:val="22"/>
          </w:rPr>
          <w:t xml:space="preserve">power </w:t>
        </w:r>
      </w:ins>
      <w:r>
        <w:rPr/>
      </w:r>
      <m:oMath xmlns:m="http://schemas.openxmlformats.org/officeDocument/2006/math"/>
      <w:ins w:id="154" w:author="Hubert Kyerematengboateng" w:date="2020-02-03T22:14:00Z">
        <w:r>
          <w:rPr>
            <w:rFonts w:cs="Times New Roman" w:ascii="Times New Roman" w:hAnsi="Times New Roman"/>
            <w:sz w:val="22"/>
            <w:szCs w:val="22"/>
          </w:rPr>
          <w:t xml:space="preserve"> </w:t>
        </w:r>
      </w:ins>
      <w:ins w:id="155" w:author="Hubert Kyerematengboateng" w:date="2020-02-03T22:12:00Z">
        <w:r>
          <w:rPr>
            <w:rFonts w:cs="Times New Roman" w:ascii="Times New Roman" w:hAnsi="Times New Roman"/>
            <w:sz w:val="22"/>
            <w:szCs w:val="22"/>
          </w:rPr>
          <w:t>of the signa</w:t>
        </w:r>
      </w:ins>
      <w:ins w:id="156" w:author="Hubert Kyerematengboateng" w:date="2020-02-03T22:13:00Z">
        <w:r>
          <w:rPr>
            <w:rFonts w:cs="Times New Roman" w:ascii="Times New Roman" w:hAnsi="Times New Roman"/>
            <w:sz w:val="22"/>
            <w:szCs w:val="22"/>
          </w:rPr>
          <w:t xml:space="preserve">l </w:t>
        </w:r>
      </w:ins>
      <w:ins w:id="157" w:author="Hubert Kyerematengboateng" w:date="2020-02-03T22:14:00Z">
        <w:r>
          <w:rPr>
            <w:rFonts w:cs="Times New Roman" w:ascii="Times New Roman" w:hAnsi="Times New Roman"/>
            <w:sz w:val="22"/>
            <w:szCs w:val="22"/>
          </w:rPr>
          <w:t>to determine the detection accuracy</w:t>
        </w:r>
      </w:ins>
      <w:ins w:id="158" w:author="Hubert Kyerematengboateng" w:date="2020-02-03T22:15:00Z">
        <w:r>
          <w:rPr>
            <w:rFonts w:cs="Times New Roman" w:ascii="Times New Roman" w:hAnsi="Times New Roman"/>
            <w:sz w:val="22"/>
            <w:szCs w:val="22"/>
          </w:rPr>
          <w:t xml:space="preserve"> over a set of signal-to-</w:t>
        </w:r>
      </w:ins>
      <w:ins w:id="159" w:author="Hubert Kyerematengboateng" w:date="2020-02-03T22:16:00Z">
        <w:r>
          <w:rPr>
            <w:rFonts w:cs="Times New Roman" w:ascii="Times New Roman" w:hAnsi="Times New Roman"/>
            <w:sz w:val="22"/>
            <w:szCs w:val="22"/>
          </w:rPr>
          <w:t>noise ratio (SNR). Both figures use</w:t>
        </w:r>
      </w:ins>
      <w:ins w:id="160" w:author="Hubert Kyerematengboateng" w:date="2020-02-03T22:45:00Z">
        <w:r>
          <w:rPr>
            <w:rFonts w:cs="Times New Roman" w:ascii="Times New Roman" w:hAnsi="Times New Roman"/>
            <w:sz w:val="22"/>
            <w:szCs w:val="22"/>
          </w:rPr>
          <w:t>d</w:t>
        </w:r>
      </w:ins>
      <w:ins w:id="161" w:author="Hubert Kyerematengboateng" w:date="2020-02-03T22:16:00Z">
        <w:r>
          <w:rPr>
            <w:rFonts w:cs="Times New Roman" w:ascii="Times New Roman" w:hAnsi="Times New Roman"/>
            <w:sz w:val="22"/>
            <w:szCs w:val="22"/>
          </w:rPr>
          <w:t xml:space="preserve"> the same</w:t>
        </w:r>
      </w:ins>
      <w:ins w:id="162" w:author="Hubert Kyerematengboateng" w:date="2020-02-03T22:17:00Z">
        <w:r>
          <w:rPr>
            <w:rFonts w:cs="Times New Roman" w:ascii="Times New Roman" w:hAnsi="Times New Roman"/>
            <w:sz w:val="22"/>
            <w:szCs w:val="22"/>
          </w:rPr>
          <w:t xml:space="preserve"> parameters such as: Number of samples (1000 </w:t>
        </w:r>
      </w:ins>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ins w:id="163" w:author="Hubert Kyerematengboateng" w:date="2020-02-03T22:17:00Z">
        <w:r>
          <w:rPr>
            <w:rFonts w:cs="Times New Roman" w:ascii="Times New Roman" w:hAnsi="Times New Roman"/>
            <w:sz w:val="22"/>
            <w:szCs w:val="22"/>
          </w:rPr>
          <w:t>)</w:t>
        </w:r>
      </w:ins>
      <w:ins w:id="164" w:author="Hubert Kyerematengboateng" w:date="2020-02-03T22:18:00Z">
        <w:r>
          <w:rPr>
            <w:rFonts w:cs="Times New Roman" w:ascii="Times New Roman" w:hAnsi="Times New Roman"/>
            <w:sz w:val="22"/>
            <w:szCs w:val="22"/>
          </w:rPr>
          <w:t>, power level (-40 dBm), activity statistic (</w:t>
        </w:r>
      </w:ins>
      <w:r>
        <w:rPr/>
      </w:r>
      <m:oMath xmlns:m="http://schemas.openxmlformats.org/officeDocument/2006/math">
        <m:sSub>
          <m:e/>
          <m:sub/>
        </m:sSub>
        <m:sSub>
          <m:e/>
          <m:sub/>
        </m:sSub>
      </m:oMath>
      <w:ins w:id="165" w:author="Hubert Kyerematengboateng" w:date="2020-02-03T22:19:00Z">
        <w:r>
          <w:rPr>
            <w:rFonts w:cs="Times New Roman" w:ascii="Times New Roman" w:hAnsi="Times New Roman"/>
            <w:sz w:val="22"/>
            <w:szCs w:val="22"/>
          </w:rPr>
          <w:t xml:space="preserve">). </w:t>
        </w:r>
      </w:ins>
      <w:ins w:id="166" w:author="Hubert Kyerematengboateng" w:date="2020-02-03T22:20:00Z">
        <w:r>
          <w:rPr>
            <w:rFonts w:cs="Times New Roman" w:ascii="Times New Roman" w:hAnsi="Times New Roman"/>
            <w:sz w:val="22"/>
            <w:szCs w:val="22"/>
          </w:rPr>
          <w:t xml:space="preserve">The result </w:t>
        </w:r>
      </w:ins>
      <w:ins w:id="167" w:author="Hubert Kyerematengboateng" w:date="2020-02-03T22:21:00Z">
        <w:r>
          <w:rPr>
            <w:rFonts w:cs="Times New Roman" w:ascii="Times New Roman" w:hAnsi="Times New Roman"/>
            <w:sz w:val="22"/>
            <w:szCs w:val="22"/>
          </w:rPr>
          <w:t>collaborated with the result found by Jacob et al, which was that th</w:t>
        </w:r>
      </w:ins>
      <w:ins w:id="168" w:author="Hubert Kyerematengboateng" w:date="2020-02-03T22:22:00Z">
        <w:r>
          <w:rPr>
            <w:rFonts w:cs="Times New Roman" w:ascii="Times New Roman" w:hAnsi="Times New Roman"/>
            <w:sz w:val="22"/>
            <w:szCs w:val="22"/>
          </w:rPr>
          <w:t>e detection accuracy degrades as the activity statistic increase [1].</w:t>
        </w:r>
      </w:ins>
      <w:ins w:id="169" w:author="Hubert Kyerematengboateng" w:date="2020-02-03T22:46:00Z">
        <w:r>
          <w:rPr>
            <w:rFonts w:cs="Times New Roman" w:ascii="Times New Roman" w:hAnsi="Times New Roman"/>
            <w:sz w:val="22"/>
            <w:szCs w:val="22"/>
          </w:rPr>
          <w:t xml:space="preserve"> Both figures show that as the activity statistic increases from 0.1 to 0.9, the detection accuracy also decreases. </w:t>
        </w:r>
      </w:ins>
    </w:p>
    <w:p>
      <w:pPr>
        <w:pStyle w:val="Normal"/>
        <w:rPr/>
      </w:pPr>
      <w:ins w:id="171" w:author="Hubert Kyerematengboateng" w:date="2020-01-30T18:45:00Z">
        <w:r>
          <w:rPr/>
        </w:r>
      </w:ins>
    </w:p>
    <w:p>
      <w:pPr>
        <w:pStyle w:val="Normal"/>
        <w:rPr/>
      </w:pPr>
      <w:r>
        <w:rPr/>
        <w:drawing>
          <wp:inline distT="0" distB="4445" distL="0" distR="0">
            <wp:extent cx="2992755" cy="1805940"/>
            <wp:effectExtent l="0" t="0" r="0" b="0"/>
            <wp:docPr id="7" name="Picture 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picture containing sky&#10;&#10;Description automatically generated"/>
                    <pic:cNvPicPr>
                      <a:picLocks noChangeAspect="1" noChangeArrowheads="1"/>
                    </pic:cNvPicPr>
                  </pic:nvPicPr>
                  <pic:blipFill>
                    <a:blip r:embed="rId6"/>
                    <a:stretch>
                      <a:fillRect/>
                    </a:stretch>
                  </pic:blipFill>
                  <pic:spPr bwMode="auto">
                    <a:xfrm>
                      <a:off x="0" y="0"/>
                      <a:ext cx="2992755" cy="1805940"/>
                    </a:xfrm>
                    <a:prstGeom prst="rect">
                      <a:avLst/>
                    </a:prstGeom>
                  </pic:spPr>
                </pic:pic>
              </a:graphicData>
            </a:graphic>
          </wp:inline>
        </w:drawing>
      </w:r>
    </w:p>
    <w:p>
      <w:pPr>
        <w:pStyle w:val="Normal"/>
        <w:jc w:val="center"/>
        <w:pPrChange w:id="0" w:author="Hubert Kyerematengboateng" w:date="2020-02-03T22:35:00Z"/>
        <w:rPr>
          <w:sz w:val="18"/>
          <w:szCs w:val="18"/>
          <w:lang w:eastAsia="en-US" w:bidi="ar-SA"/>
          <w:ins w:id="174" w:author="Hubert Kyerematengboateng" w:date="2020-02-02T21:47:00Z"/>
        </w:rPr>
      </w:pPr>
      <w:r>
        <w:rPr>
          <w:sz w:val="18"/>
          <w:szCs w:val="18"/>
          <w:lang w:eastAsia="en-US" w:bidi="ar-SA"/>
        </w:rPr>
        <w:t>Figure 3</w:t>
      </w:r>
    </w:p>
    <w:p>
      <w:pPr>
        <w:pStyle w:val="Normal"/>
        <w:rPr>
          <w:lang w:eastAsia="en-US" w:bidi="ar-SA"/>
          <w:ins w:id="175" w:author="Hubert Kyerematengboateng" w:date="2020-02-02T21:47:00Z"/>
        </w:rPr>
      </w:pPr>
      <w:r>
        <w:rPr/>
        <w:drawing>
          <wp:inline distT="0" distB="5080" distL="0" distR="0">
            <wp:extent cx="2743200" cy="167132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7"/>
                    <a:stretch>
                      <a:fillRect/>
                    </a:stretch>
                  </pic:blipFill>
                  <pic:spPr bwMode="auto">
                    <a:xfrm>
                      <a:off x="0" y="0"/>
                      <a:ext cx="2743200" cy="1671320"/>
                    </a:xfrm>
                    <a:prstGeom prst="rect">
                      <a:avLst/>
                    </a:prstGeom>
                  </pic:spPr>
                </pic:pic>
              </a:graphicData>
            </a:graphic>
          </wp:inline>
        </w:drawing>
      </w:r>
    </w:p>
    <w:p>
      <w:pPr>
        <w:pStyle w:val="Normal"/>
        <w:rPr>
          <w:lang w:eastAsia="en-US" w:bidi="ar-SA"/>
          <w:ins w:id="179" w:author="Hubert Kyerematengboateng" w:date="2020-02-03T23:21:00Z"/>
        </w:rPr>
      </w:pPr>
      <w:ins w:id="176" w:author="Hubert Kyerematengboateng" w:date="2020-02-03T22:57:00Z">
        <w:r>
          <w:rPr>
            <w:lang w:eastAsia="en-US" w:bidi="ar-SA"/>
          </w:rPr>
          <w:t>Detection performance degrades as a faster rate below 0 dBm, and at a much faster rate</w:t>
        </w:r>
      </w:ins>
      <w:ins w:id="177" w:author="Hubert Kyerematengboateng" w:date="2020-02-03T22:58:00Z">
        <w:r>
          <w:rPr>
            <w:lang w:eastAsia="en-US" w:bidi="ar-SA"/>
          </w:rPr>
          <w:t xml:space="preserve"> falling to 50% at -10 dBm. This results matches the results of the previous work [1].</w:t>
        </w:r>
      </w:ins>
      <w:ins w:id="178" w:author="Hubert Kyerematengboateng" w:date="2020-02-03T23:04:00Z">
        <w:r>
          <w:rPr>
            <w:lang w:eastAsia="en-US" w:bidi="ar-SA"/>
          </w:rPr>
          <w:t xml:space="preserve"> </w:t>
        </w:r>
      </w:ins>
    </w:p>
    <w:p>
      <w:pPr>
        <w:pStyle w:val="Normal"/>
        <w:rPr>
          <w:lang w:eastAsia="en-US" w:bidi="ar-SA"/>
          <w:ins w:id="189" w:author="Hubert Kyerematengboateng" w:date="2020-02-02T21:50:00Z"/>
        </w:rPr>
      </w:pPr>
      <w:ins w:id="180" w:author="Hubert Kyerematengboateng" w:date="2020-02-03T23:22:00Z">
        <w:r>
          <w:rPr>
            <w:lang w:eastAsia="en-US" w:bidi="ar-SA"/>
          </w:rPr>
          <w:t>Predictive energy detect</w:t>
        </w:r>
      </w:ins>
      <w:ins w:id="181" w:author="Hubert Kyerematengboateng" w:date="2020-02-03T23:23:00Z">
        <w:r>
          <w:rPr>
            <w:lang w:eastAsia="en-US" w:bidi="ar-SA"/>
          </w:rPr>
          <w:t xml:space="preserve">ion </w:t>
        </w:r>
      </w:ins>
      <w:ins w:id="182" w:author="Hubert Kyerematengboateng" w:date="2020-02-03T23:28:00Z">
        <w:r>
          <w:rPr>
            <w:lang w:eastAsia="en-US" w:bidi="ar-SA"/>
          </w:rPr>
          <w:t xml:space="preserve">accuracy </w:t>
        </w:r>
      </w:ins>
      <w:ins w:id="183" w:author="Hubert Kyerematengboateng" w:date="2020-02-03T23:32:00Z">
        <w:r>
          <w:rPr>
            <w:lang w:eastAsia="en-US" w:bidi="ar-SA"/>
          </w:rPr>
          <w:t>which is expected to decrease similar to where conventional energy detector performan</w:t>
        </w:r>
      </w:ins>
      <w:ins w:id="184" w:author="Hubert Kyerematengboateng" w:date="2020-02-03T23:33:00Z">
        <w:r>
          <w:rPr>
            <w:lang w:eastAsia="en-US" w:bidi="ar-SA"/>
          </w:rPr>
          <w:t>ce decreases [1]. Predictive energy detector accuracy was performed over a range of SNR and activity statis</w:t>
        </w:r>
      </w:ins>
      <w:ins w:id="185" w:author="Hubert Kyerematengboateng" w:date="2020-02-03T23:34:00Z">
        <w:r>
          <w:rPr>
            <w:lang w:eastAsia="en-US" w:bidi="ar-SA"/>
          </w:rPr>
          <w:t xml:space="preserve">tic similar to the Conventional energy detector. The outcome </w:t>
        </w:r>
      </w:ins>
      <w:ins w:id="186" w:author="Hubert Kyerematengboateng" w:date="2020-02-03T23:35:00Z">
        <w:r>
          <w:rPr>
            <w:lang w:eastAsia="en-US" w:bidi="ar-SA"/>
          </w:rPr>
          <w:t xml:space="preserve">performance accuracy </w:t>
        </w:r>
      </w:ins>
      <w:ins w:id="187" w:author="Hubert Kyerematengboateng" w:date="2020-02-03T23:34:00Z">
        <w:r>
          <w:rPr>
            <w:lang w:eastAsia="en-US" w:bidi="ar-SA"/>
          </w:rPr>
          <w:t>was similar to the original work</w:t>
        </w:r>
      </w:ins>
      <w:ins w:id="188" w:author="Hubert Kyerematengboateng" w:date="2020-02-03T23:35:00Z">
        <w:r>
          <w:rPr>
            <w:lang w:eastAsia="en-US" w:bidi="ar-SA"/>
          </w:rPr>
          <w:t xml:space="preserve">. </w:t>
        </w:r>
      </w:ins>
      <w:bookmarkStart w:id="1" w:name="_GoBack"/>
      <w:bookmarkEnd w:id="1"/>
    </w:p>
    <w:p>
      <w:pPr>
        <w:pStyle w:val="Normal"/>
        <w:rPr>
          <w:lang w:eastAsia="en-US" w:bidi="ar-SA"/>
          <w:ins w:id="190" w:author="Hubert Kyerematengboateng" w:date="2020-02-02T21:56:00Z"/>
        </w:rPr>
      </w:pPr>
      <w:r>
        <w:rPr/>
        <w:drawing>
          <wp:inline distT="0" distB="7620" distL="0" distR="0">
            <wp:extent cx="2743200" cy="1402080"/>
            <wp:effectExtent l="0" t="0" r="0" b="0"/>
            <wp:docPr id="9"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lose up of a map&#10;&#10;Description automatically generated"/>
                    <pic:cNvPicPr>
                      <a:picLocks noChangeAspect="1" noChangeArrowheads="1"/>
                    </pic:cNvPicPr>
                  </pic:nvPicPr>
                  <pic:blipFill>
                    <a:blip r:embed="rId8"/>
                    <a:stretch>
                      <a:fillRect/>
                    </a:stretch>
                  </pic:blipFill>
                  <pic:spPr bwMode="auto">
                    <a:xfrm>
                      <a:off x="0" y="0"/>
                      <a:ext cx="2743200" cy="1402080"/>
                    </a:xfrm>
                    <a:prstGeom prst="rect">
                      <a:avLst/>
                    </a:prstGeom>
                  </pic:spPr>
                </pic:pic>
              </a:graphicData>
            </a:graphic>
          </wp:inline>
        </w:drawing>
      </w:r>
    </w:p>
    <w:p>
      <w:pPr>
        <w:pStyle w:val="Normal"/>
        <w:rPr>
          <w:lang w:eastAsia="en-US" w:bidi="ar-SA"/>
          <w:ins w:id="192" w:author="Hubert Kyerematengboateng" w:date="2020-02-02T22:08:00Z"/>
        </w:rPr>
      </w:pPr>
      <w:ins w:id="191" w:author="Hubert Kyerematengboateng" w:date="2020-02-02T22:08:00Z">
        <w:r>
          <w:rPr>
            <w:lang w:eastAsia="en-US" w:bidi="ar-SA"/>
          </w:rPr>
        </w:r>
      </w:ins>
    </w:p>
    <w:p>
      <w:pPr>
        <w:pStyle w:val="Normal"/>
        <w:rPr>
          <w:lang w:eastAsia="en-US" w:bidi="ar-SA"/>
          <w:ins w:id="194" w:author="Hubert Kyerematengboateng" w:date="2020-02-02T21:50:00Z"/>
        </w:rPr>
      </w:pPr>
      <w:ins w:id="193" w:author="Hubert Kyerematengboateng" w:date="2020-02-02T21:50:00Z">
        <w:r>
          <w:rPr>
            <w:lang w:eastAsia="en-US" w:bidi="ar-SA"/>
          </w:rPr>
          <w:drawing>
            <wp:anchor behindDoc="0" distT="0" distB="0" distL="0" distR="0" simplePos="0" locked="0" layoutInCell="1" allowOverlap="1" relativeHeight="41">
              <wp:simplePos x="0" y="0"/>
              <wp:positionH relativeFrom="column">
                <wp:posOffset>866140</wp:posOffset>
              </wp:positionH>
              <wp:positionV relativeFrom="paragraph">
                <wp:posOffset>101600</wp:posOffset>
              </wp:positionV>
              <wp:extent cx="4211320" cy="419608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4211320" cy="4196080"/>
                      </a:xfrm>
                      <a:prstGeom prst="rect">
                        <a:avLst/>
                      </a:prstGeom>
                    </pic:spPr>
                  </pic:pic>
                </a:graphicData>
              </a:graphic>
            </wp:anchor>
          </w:drawing>
        </w:r>
      </w:ins>
    </w:p>
    <w:p>
      <w:pPr>
        <w:pStyle w:val="Normal"/>
        <w:rPr>
          <w:lang w:eastAsia="en-US" w:bidi="ar-SA"/>
          <w:ins w:id="196" w:author="Hubert Kyerematengboateng" w:date="2020-02-02T21:56:00Z"/>
        </w:rPr>
      </w:pPr>
      <w:ins w:id="195" w:author="Hubert Kyerematengboateng" w:date="2020-02-02T21:56:00Z">
        <w:r>
          <w:rPr>
            <w:lang w:eastAsia="en-US" w:bidi="ar-SA"/>
          </w:rPr>
        </w:r>
      </w:ins>
    </w:p>
    <w:p>
      <w:pPr>
        <w:pStyle w:val="Normal"/>
        <w:rPr/>
      </w:pPr>
      <w:r>
        <w:rPr/>
        <w:drawing>
          <wp:inline distT="0" distB="8890" distL="0" distR="0">
            <wp:extent cx="2743200" cy="1400810"/>
            <wp:effectExtent l="0" t="0" r="0" b="0"/>
            <wp:docPr id="11"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close up of a map&#10;&#10;Description automatically generated"/>
                    <pic:cNvPicPr>
                      <a:picLocks noChangeAspect="1" noChangeArrowheads="1"/>
                    </pic:cNvPicPr>
                  </pic:nvPicPr>
                  <pic:blipFill>
                    <a:blip r:embed="rId10"/>
                    <a:stretch>
                      <a:fillRect/>
                    </a:stretch>
                  </pic:blipFill>
                  <pic:spPr bwMode="auto">
                    <a:xfrm>
                      <a:off x="0" y="0"/>
                      <a:ext cx="2743200" cy="1400810"/>
                    </a:xfrm>
                    <a:prstGeom prst="rect">
                      <a:avLst/>
                    </a:prstGeom>
                  </pic:spPr>
                </pic:pic>
              </a:graphicData>
            </a:graphic>
          </wp:inline>
        </w:drawing>
      </w:r>
    </w:p>
    <w:p>
      <w:pPr>
        <w:pStyle w:val="Normal"/>
        <w:rPr>
          <w:lang w:eastAsia="en-US" w:bidi="ar-SA"/>
        </w:rPr>
      </w:pPr>
      <w:ins w:id="198" w:author="Hubert Kyerematengboateng" w:date="2020-01-26T20:54:00Z">
        <w:r>
          <w:rPr/>
        </w:r>
      </w:ins>
    </w:p>
    <w:p>
      <w:pPr>
        <w:pStyle w:val="Heading1"/>
        <w:numPr>
          <w:ilvl w:val="0"/>
          <w:numId w:val="2"/>
        </w:numPr>
        <w:pPrChange w:id="0" w:author="Hubert Kyerematengboateng" w:date="2020-01-26T20:54:00Z">
          <w:pPr>
            <w:jc w:val="both"/>
          </w:pPr>
        </w:pPrChange>
        <w:rPr/>
      </w:pPr>
      <w:r>
        <w:rPr/>
        <w:t>REFERENCES</w:t>
      </w:r>
    </w:p>
    <w:p>
      <w:pPr>
        <w:pStyle w:val="Normal"/>
        <w:spacing w:lineRule="auto" w:line="288" w:before="0" w:after="140"/>
        <w:rPr>
          <w:rFonts w:ascii="Times New Roman" w:hAnsi="Times New Roman" w:cs="Times New Roman"/>
          <w:sz w:val="22"/>
          <w:szCs w:val="22"/>
        </w:rPr>
      </w:pPr>
      <w:ins w:id="200" w:author="Hubert Kyerematengboateng" w:date="2020-01-26T20:54:00Z">
        <w:r>
          <w:rPr>
            <w:rFonts w:cs="Times New Roman" w:ascii="Times New Roman" w:hAnsi="Times New Roman"/>
            <w:sz w:val="22"/>
            <w:szCs w:val="22"/>
          </w:rPr>
          <w:t>[1] Jacob A. Kovarskiy, Anthony F. Martone, Kyle A. Gallagher, Kelly D. Sherbondy, Ram M. Narayanan, "</w:t>
        </w:r>
      </w:ins>
      <w:ins w:id="201" w:author="Hubert Kyerematengboateng" w:date="2020-01-26T20:54:00Z">
        <w:r>
          <w:rPr>
            <w:rFonts w:cs="Times New Roman" w:ascii="Times New Roman" w:hAnsi="Times New Roman"/>
            <w:i/>
            <w:iCs/>
            <w:sz w:val="22"/>
            <w:szCs w:val="22"/>
          </w:rPr>
          <w:t>Predictive energy detection for inferring radio frequency activity,</w:t>
        </w:r>
      </w:ins>
      <w:ins w:id="202" w:author="Hubert Kyerematengboateng" w:date="2020-01-26T20:54:00Z">
        <w:r>
          <w:rPr>
            <w:rFonts w:cs="Times New Roman" w:ascii="Times New Roman" w:hAnsi="Times New Roman"/>
            <w:sz w:val="22"/>
            <w:szCs w:val="22"/>
          </w:rPr>
          <w:t>" Proc. SPIE 10633, Radar Sensor Technology XXII, 1063318 (4 May 2018);</w:t>
        </w:r>
      </w:ins>
    </w:p>
    <w:p>
      <w:pPr>
        <w:pStyle w:val="Normal"/>
        <w:spacing w:lineRule="auto" w:line="288" w:before="0" w:after="140"/>
        <w:rPr>
          <w:rFonts w:ascii="Times New Roman" w:hAnsi="Times New Roman" w:cs="Times New Roman"/>
          <w:sz w:val="22"/>
          <w:szCs w:val="22"/>
        </w:rPr>
      </w:pPr>
      <w:ins w:id="203" w:author="Hubert Kyerematengboateng" w:date="2020-01-26T20:54:00Z">
        <w:r>
          <w:rPr>
            <w:rFonts w:cs="Times New Roman" w:ascii="Times New Roman" w:hAnsi="Times New Roman"/>
            <w:sz w:val="22"/>
            <w:szCs w:val="22"/>
          </w:rPr>
          <w:t xml:space="preserve">[2] </w:t>
        </w:r>
      </w:ins>
      <w:ins w:id="204" w:author="Hubert Kyerematengboateng" w:date="2020-01-26T20:54:00Z">
        <w:r>
          <w:rPr>
            <w:rFonts w:cs="Times New Roman" w:ascii="Times New Roman" w:hAnsi="Times New Roman"/>
            <w:color w:val="000000"/>
            <w:sz w:val="22"/>
            <w:szCs w:val="22"/>
            <w:shd w:fill="FFFFFF" w:val="clear"/>
          </w:rPr>
          <w:t>Scikit-learn.org. (2019). </w:t>
        </w:r>
      </w:ins>
      <w:ins w:id="205" w:author="Hubert Kyerematengboateng" w:date="2020-01-26T20:54:00Z">
        <w:r>
          <w:rPr>
            <w:rFonts w:cs="Times New Roman" w:ascii="Times New Roman" w:hAnsi="Times New Roman"/>
            <w:i/>
            <w:iCs/>
            <w:color w:val="000000"/>
            <w:sz w:val="22"/>
            <w:szCs w:val="22"/>
            <w:shd w:fill="FFFFFF" w:val="clear"/>
          </w:rPr>
          <w:t>1.4. Support Vector Machines — scikit-learn 0.21.2 documentation</w:t>
        </w:r>
      </w:ins>
      <w:ins w:id="206" w:author="Hubert Kyerematengboateng" w:date="2020-01-26T20:54:00Z">
        <w:r>
          <w:rPr>
            <w:rFonts w:cs="Times New Roman" w:ascii="Times New Roman" w:hAnsi="Times New Roman"/>
            <w:color w:val="000000"/>
            <w:sz w:val="22"/>
            <w:szCs w:val="22"/>
            <w:shd w:fill="FFFFFF" w:val="clear"/>
          </w:rPr>
          <w:t>. [online] Available at: https://scikit-learn.org/stable/modules/svm.html#svm-regression [Accessed 1 Jul. 2019].</w:t>
        </w:r>
      </w:ins>
    </w:p>
    <w:p>
      <w:pPr>
        <w:pStyle w:val="Normal"/>
        <w:spacing w:lineRule="auto" w:line="288" w:before="0" w:after="140"/>
        <w:rPr/>
      </w:pPr>
      <w:ins w:id="207" w:author="Hubert Kyerematengboateng" w:date="2020-01-26T20:54:00Z">
        <w:bookmarkStart w:id="2" w:name="js-reference-string-0"/>
        <w:bookmarkEnd w:id="2"/>
        <w:r>
          <w:rPr>
            <w:rFonts w:cs="Times New Roman" w:ascii="Times New Roman" w:hAnsi="Times New Roman"/>
            <w:sz w:val="22"/>
            <w:szCs w:val="22"/>
          </w:rPr>
          <w:t>[3] Scikit-learn.org. (2019). ‘sklearn.preprocessing.StandardScaler — scikit-learn 0.21.2 documentation’. [online] Available at: https://scikit-learn.org/stable/modules/generated/sklearn.preprocessing.StandardScaler.html [Accessed 12 Jun. 2019].</w:t>
        </w:r>
      </w:ins>
    </w:p>
    <w:p>
      <w:pPr>
        <w:pStyle w:val="Normal"/>
        <w:spacing w:lineRule="auto" w:line="288" w:before="0" w:after="140"/>
        <w:pPrChange w:id="0" w:author="Hubert Kyerematengboateng" w:date="2020-02-02T21:47:00Z"/>
        <w:rPr>
          <w:rFonts w:ascii="Times New Roman" w:hAnsi="Times New Roman" w:cs="Times New Roman"/>
          <w:ins w:id="219" w:author="Hubert Kyerematengboateng" w:date="2020-01-30T19:02:00Z"/>
          <w:sz w:val="22"/>
          <w:szCs w:val="22"/>
        </w:rPr>
      </w:pPr>
      <w:ins w:id="208" w:author="Hubert Kyerematengboateng" w:date="2020-01-26T20:54:00Z">
        <w:r>
          <w:rPr>
            <w:rFonts w:cs="Times New Roman" w:ascii="Times New Roman" w:hAnsi="Times New Roman"/>
            <w:sz w:val="22"/>
            <w:szCs w:val="22"/>
          </w:rPr>
          <w:t xml:space="preserve"> </w:t>
        </w:r>
      </w:ins>
      <w:ins w:id="209" w:author="Hubert Kyerematengboateng" w:date="2020-01-26T20:54:00Z">
        <w:r>
          <w:rPr>
            <w:rFonts w:cs="Times New Roman" w:ascii="Times New Roman" w:hAnsi="Times New Roman"/>
            <w:sz w:val="22"/>
            <w:szCs w:val="22"/>
          </w:rPr>
          <w:t>[4]</w:t>
        </w:r>
      </w:ins>
      <w:ins w:id="210" w:author="Hubert Kyerematengboateng" w:date="2020-01-26T20:54:00Z">
        <w:r>
          <w:rPr>
            <w:rStyle w:val="NumberingSymbols"/>
            <w:color w:val="000000"/>
          </w:rPr>
          <w:t xml:space="preserve"> </w:t>
        </w:r>
      </w:ins>
      <w:ins w:id="211" w:author="Hubert Kyerematengboateng" w:date="2020-01-26T20:54:00Z">
        <w:r>
          <w:rPr>
            <w:rStyle w:val="Selectable"/>
            <w:color w:val="000000"/>
          </w:rPr>
          <w:t xml:space="preserve">A. </w:t>
        </w:r>
      </w:ins>
      <w:ins w:id="212" w:author="Hubert Kyerematengboateng" w:date="2020-01-26T20:54:00Z">
        <w:r>
          <w:rPr>
            <w:rStyle w:val="Selectable"/>
            <w:color w:val="000000"/>
          </w:rPr>
          <w:t>Geron</w:t>
        </w:r>
      </w:ins>
      <w:ins w:id="213" w:author="Hubert Kyerematengboateng" w:date="2020-01-26T20:54:00Z">
        <w:r>
          <w:rPr>
            <w:rStyle w:val="Selectable"/>
            <w:color w:val="000000"/>
          </w:rPr>
          <w:t xml:space="preserve">, </w:t>
        </w:r>
      </w:ins>
      <w:ins w:id="214" w:author="Hubert Kyerematengboateng" w:date="2020-01-26T20:54:00Z">
        <w:r>
          <w:rPr>
            <w:rStyle w:val="Selectable"/>
            <w:i/>
            <w:iCs/>
            <w:color w:val="000000"/>
          </w:rPr>
          <w:t xml:space="preserve">Hands-On Machine Learning with </w:t>
        </w:r>
      </w:ins>
      <w:ins w:id="215" w:author="Hubert Kyerematengboateng" w:date="2020-01-26T20:54:00Z">
        <w:r>
          <w:rPr>
            <w:rStyle w:val="Selectable"/>
            <w:i/>
            <w:iCs/>
            <w:color w:val="000000"/>
          </w:rPr>
          <w:t>Scikit</w:t>
        </w:r>
      </w:ins>
      <w:ins w:id="216" w:author="Hubert Kyerematengboateng" w:date="2020-01-26T20:54:00Z">
        <w:r>
          <w:rPr>
            <w:rStyle w:val="Selectable"/>
            <w:i/>
            <w:iCs/>
            <w:color w:val="000000"/>
          </w:rPr>
          <w:t xml:space="preserve">-Learn &amp; </w:t>
        </w:r>
      </w:ins>
      <w:ins w:id="217" w:author="Hubert Kyerematengboateng" w:date="2020-01-26T20:54:00Z">
        <w:r>
          <w:rPr>
            <w:rStyle w:val="Selectable"/>
            <w:i/>
            <w:iCs/>
            <w:color w:val="000000"/>
          </w:rPr>
          <w:t>Tensorflow</w:t>
        </w:r>
      </w:ins>
      <w:ins w:id="218" w:author="Hubert Kyerematengboateng" w:date="2020-01-26T20:54:00Z">
        <w:r>
          <w:rPr>
            <w:rStyle w:val="Selectable"/>
            <w:color w:val="000000"/>
          </w:rPr>
          <w:t>, 1st ed. O'Reilly, 2017, pp. 147,156-166.</w:t>
        </w:r>
      </w:ins>
    </w:p>
    <w:p>
      <w:pPr>
        <w:pStyle w:val="TextBody"/>
        <w:rPr>
          <w:rFonts w:ascii="Times New Roman" w:hAnsi="Times New Roman" w:cs="Times New Roman"/>
          <w:color w:val="000000"/>
          <w:sz w:val="22"/>
          <w:szCs w:val="22"/>
          <w:highlight w:val="white"/>
        </w:rPr>
      </w:pPr>
      <w:ins w:id="220" w:author="Hubert Kyerematengboateng" w:date="2020-01-26T20:54:00Z">
        <w:r>
          <w:rPr>
            <w:rFonts w:cs="Times New Roman" w:ascii="Times New Roman" w:hAnsi="Times New Roman"/>
            <w:sz w:val="22"/>
            <w:szCs w:val="22"/>
          </w:rPr>
          <w:t xml:space="preserve"> </w:t>
        </w:r>
      </w:ins>
      <w:ins w:id="221" w:author="Hubert Kyerematengboateng" w:date="2020-01-26T20:54:00Z">
        <w:r>
          <w:rPr>
            <w:rFonts w:cs="Times New Roman" w:ascii="Times New Roman" w:hAnsi="Times New Roman"/>
            <w:color w:val="333333"/>
            <w:sz w:val="22"/>
            <w:szCs w:val="22"/>
            <w:shd w:fill="FFFFFF" w:val="clear"/>
          </w:rPr>
          <w:t xml:space="preserve"> </w:t>
        </w:r>
      </w:ins>
      <w:ins w:id="222" w:author="Hubert Kyerematengboateng" w:date="2020-01-26T20:54:00Z">
        <w:r>
          <w:rPr>
            <w:rFonts w:cs="Times New Roman" w:ascii="Times New Roman" w:hAnsi="Times New Roman"/>
            <w:color w:val="333333"/>
            <w:sz w:val="22"/>
            <w:szCs w:val="22"/>
            <w:shd w:fill="FFFFFF" w:val="clear"/>
          </w:rPr>
          <w:t xml:space="preserve">[5] </w:t>
        </w:r>
      </w:ins>
      <w:ins w:id="223" w:author="Hubert Kyerematengboateng" w:date="2020-01-26T20:54:00Z">
        <w:r>
          <w:rPr>
            <w:rFonts w:cs="Times New Roman" w:ascii="Times New Roman" w:hAnsi="Times New Roman"/>
            <w:color w:val="000000"/>
            <w:sz w:val="22"/>
            <w:szCs w:val="22"/>
            <w:shd w:fill="FFFFFF" w:val="clear"/>
          </w:rPr>
          <w:t>Zitouni, R., George, L. and Abouda, Y. (2005). </w:t>
        </w:r>
      </w:ins>
      <w:ins w:id="224" w:author="Hubert Kyerematengboateng" w:date="2020-01-26T20:54:00Z">
        <w:r>
          <w:rPr>
            <w:rFonts w:cs="Times New Roman" w:ascii="Times New Roman" w:hAnsi="Times New Roman"/>
            <w:i/>
            <w:iCs/>
            <w:color w:val="000000"/>
            <w:sz w:val="22"/>
            <w:szCs w:val="22"/>
            <w:shd w:fill="FFFFFF" w:val="clear"/>
          </w:rPr>
          <w:t>A Dynamic Spectrum Access on SDR for IEEE 802.15.4 networks</w:t>
        </w:r>
      </w:ins>
      <w:ins w:id="225" w:author="Hubert Kyerematengboateng" w:date="2020-01-26T20:54:00Z">
        <w:r>
          <w:rPr>
            <w:rFonts w:cs="Times New Roman" w:ascii="Times New Roman" w:hAnsi="Times New Roman"/>
            <w:color w:val="000000"/>
            <w:sz w:val="22"/>
            <w:szCs w:val="22"/>
            <w:shd w:fill="FFFFFF" w:val="clear"/>
          </w:rPr>
          <w:t>.</w:t>
        </w:r>
      </w:ins>
    </w:p>
    <w:p>
      <w:pPr>
        <w:pStyle w:val="TextBody"/>
        <w:rPr>
          <w:rFonts w:ascii="Times New Roman" w:hAnsi="Times New Roman" w:cs="Times New Roman"/>
          <w:color w:val="000000"/>
          <w:sz w:val="22"/>
          <w:szCs w:val="22"/>
          <w:highlight w:val="white"/>
        </w:rPr>
      </w:pPr>
      <w:ins w:id="226" w:author="Hubert Kyerematengboateng" w:date="2020-01-26T20:54:00Z">
        <w:r>
          <w:rPr>
            <w:rFonts w:cs="Times New Roman" w:ascii="Times New Roman" w:hAnsi="Times New Roman"/>
            <w:color w:val="000000"/>
            <w:sz w:val="22"/>
            <w:szCs w:val="22"/>
            <w:shd w:fill="FFFFFF" w:val="clear"/>
          </w:rPr>
          <w:t>[6] "NVIDIA cuDNN", </w:t>
        </w:r>
      </w:ins>
      <w:ins w:id="227" w:author="Hubert Kyerematengboateng" w:date="2020-01-26T20:54:00Z">
        <w:r>
          <w:rPr>
            <w:rFonts w:cs="Times New Roman" w:ascii="Times New Roman" w:hAnsi="Times New Roman"/>
            <w:i/>
            <w:iCs/>
            <w:color w:val="000000"/>
            <w:sz w:val="22"/>
            <w:szCs w:val="22"/>
            <w:shd w:fill="FFFFFF" w:val="clear"/>
          </w:rPr>
          <w:t>NVIDIA Developer</w:t>
        </w:r>
      </w:ins>
      <w:ins w:id="228" w:author="Hubert Kyerematengboateng" w:date="2020-01-26T20:54:00Z">
        <w:r>
          <w:rPr>
            <w:rFonts w:cs="Times New Roman" w:ascii="Times New Roman" w:hAnsi="Times New Roman"/>
            <w:color w:val="000000"/>
            <w:sz w:val="22"/>
            <w:szCs w:val="22"/>
            <w:shd w:fill="FFFFFF" w:val="clear"/>
          </w:rPr>
          <w:t>, 2019. [Online]. Available: https://developer.nvidia.com/cudnn. [Accessed: 11- Jul- 2019].</w:t>
        </w:r>
      </w:ins>
    </w:p>
    <w:p>
      <w:pPr>
        <w:pStyle w:val="TextBody"/>
        <w:rPr>
          <w:rFonts w:ascii="Times New Roman" w:hAnsi="Times New Roman" w:cs="Times New Roman"/>
          <w:color w:val="333333"/>
          <w:sz w:val="22"/>
          <w:szCs w:val="22"/>
          <w:highlight w:val="white"/>
        </w:rPr>
      </w:pPr>
      <w:ins w:id="229" w:author="Hubert Kyerematengboateng" w:date="2020-01-26T20:54:00Z">
        <w:r>
          <w:rPr>
            <w:rFonts w:cs="Times New Roman" w:ascii="Times New Roman" w:hAnsi="Times New Roman"/>
            <w:color w:val="000000"/>
            <w:sz w:val="22"/>
            <w:szCs w:val="22"/>
            <w:shd w:fill="FFFFFF" w:val="clear"/>
          </w:rPr>
          <w:t xml:space="preserve"> </w:t>
        </w:r>
      </w:ins>
      <w:ins w:id="230" w:author="Hubert Kyerematengboateng" w:date="2020-01-26T20:54:00Z">
        <w:r>
          <w:rPr>
            <w:rFonts w:cs="Times New Roman" w:ascii="Times New Roman" w:hAnsi="Times New Roman"/>
            <w:color w:val="333333"/>
            <w:sz w:val="22"/>
            <w:szCs w:val="22"/>
            <w:shd w:fill="FFFFFF" w:val="clear"/>
          </w:rPr>
          <w:t>[7]</w:t>
        </w:r>
      </w:ins>
      <w:ins w:id="231" w:author="Hubert Kyerematengboateng" w:date="2020-01-26T20:54:00Z">
        <w:r>
          <w:rPr>
            <w:rFonts w:cs="Times New Roman" w:ascii="Times New Roman" w:hAnsi="Times New Roman"/>
            <w:color w:val="000000"/>
            <w:sz w:val="22"/>
            <w:szCs w:val="22"/>
            <w:shd w:fill="FFFFFF" w:val="clear"/>
          </w:rPr>
          <w:t xml:space="preserve"> "Fit a support vector machine regression model - MATLAB fitrsvm", </w:t>
        </w:r>
      </w:ins>
      <w:ins w:id="232" w:author="Hubert Kyerematengboateng" w:date="2020-01-26T20:54:00Z">
        <w:r>
          <w:rPr>
            <w:rFonts w:cs="Times New Roman" w:ascii="Times New Roman" w:hAnsi="Times New Roman"/>
            <w:i/>
            <w:iCs/>
            <w:color w:val="000000"/>
            <w:sz w:val="22"/>
            <w:szCs w:val="22"/>
            <w:shd w:fill="FFFFFF" w:val="clear"/>
          </w:rPr>
          <w:t>Mathworks.com</w:t>
        </w:r>
      </w:ins>
      <w:ins w:id="233" w:author="Hubert Kyerematengboateng" w:date="2020-01-26T20:54:00Z">
        <w:r>
          <w:rPr>
            <w:rFonts w:cs="Times New Roman" w:ascii="Times New Roman" w:hAnsi="Times New Roman"/>
            <w:color w:val="000000"/>
            <w:sz w:val="22"/>
            <w:szCs w:val="22"/>
            <w:shd w:fill="FFFFFF" w:val="clear"/>
          </w:rPr>
          <w:t>. [Online]. Available: https://www.mathworks.com/help/stats/fitrsvm.html. [Accessed: 07- Aug- 2019].</w:t>
        </w:r>
      </w:ins>
    </w:p>
    <w:p>
      <w:pPr>
        <w:pStyle w:val="TextBody"/>
        <w:rPr>
          <w:rFonts w:ascii="Times New Roman" w:hAnsi="Times New Roman" w:cs="Times New Roman"/>
          <w:color w:val="000000"/>
          <w:sz w:val="22"/>
          <w:szCs w:val="22"/>
          <w:highlight w:val="white"/>
        </w:rPr>
      </w:pPr>
      <w:ins w:id="234" w:author="Hubert Kyerematengboateng" w:date="2020-01-26T20:54:00Z">
        <w:r>
          <w:rPr>
            <w:rFonts w:cs="Times New Roman" w:ascii="Times New Roman" w:hAnsi="Times New Roman"/>
            <w:sz w:val="22"/>
            <w:szCs w:val="22"/>
          </w:rPr>
          <w:t>[8]</w:t>
        </w:r>
      </w:ins>
      <w:ins w:id="235" w:author="Hubert Kyerematengboateng" w:date="2020-01-26T20:54:00Z">
        <w:r>
          <w:rPr>
            <w:rFonts w:cs="Times New Roman" w:ascii="Times New Roman" w:hAnsi="Times New Roman"/>
            <w:color w:val="000000"/>
            <w:sz w:val="22"/>
            <w:szCs w:val="22"/>
            <w:shd w:fill="FFFFFF" w:val="clear"/>
          </w:rPr>
          <w:t xml:space="preserve"> "Understanding Support Vector Machine Regression- MATLAB &amp; Simulink", </w:t>
        </w:r>
      </w:ins>
      <w:ins w:id="236" w:author="Hubert Kyerematengboateng" w:date="2020-01-26T20:54:00Z">
        <w:r>
          <w:rPr>
            <w:rFonts w:cs="Times New Roman" w:ascii="Times New Roman" w:hAnsi="Times New Roman"/>
            <w:i/>
            <w:iCs/>
            <w:color w:val="000000"/>
            <w:sz w:val="22"/>
            <w:szCs w:val="22"/>
            <w:shd w:fill="FFFFFF" w:val="clear"/>
          </w:rPr>
          <w:t>Mathworks.com</w:t>
        </w:r>
      </w:ins>
      <w:ins w:id="237" w:author="Hubert Kyerematengboateng" w:date="2020-01-26T20:54:00Z">
        <w:r>
          <w:rPr>
            <w:rFonts w:cs="Times New Roman" w:ascii="Times New Roman" w:hAnsi="Times New Roman"/>
            <w:color w:val="000000"/>
            <w:sz w:val="22"/>
            <w:szCs w:val="22"/>
            <w:shd w:fill="FFFFFF" w:val="clear"/>
          </w:rPr>
          <w:t>. [Online]. Available: https://www.mathworks.com/help/stats/understanding-support-vector-machine-regression.html. [Accessed: 07- Aug- 2019].</w:t>
        </w:r>
      </w:ins>
    </w:p>
    <w:p>
      <w:pPr>
        <w:pStyle w:val="TextBody"/>
        <w:rPr>
          <w:rFonts w:ascii="Times New Roman" w:hAnsi="Times New Roman" w:cs="Times New Roman"/>
          <w:sz w:val="22"/>
          <w:szCs w:val="22"/>
        </w:rPr>
      </w:pPr>
      <w:ins w:id="238" w:author="Hubert Kyerematengboateng" w:date="2020-01-26T20:54:00Z">
        <w:r>
          <w:rPr>
            <w:rFonts w:cs="Times New Roman" w:ascii="Times New Roman" w:hAnsi="Times New Roman"/>
            <w:color w:val="000000"/>
            <w:sz w:val="22"/>
            <w:szCs w:val="22"/>
            <w:highlight w:val="white"/>
          </w:rPr>
          <w:t xml:space="preserve">[9] </w:t>
        </w:r>
      </w:ins>
      <w:ins w:id="239" w:author="Hubert Kyerematengboateng" w:date="2020-01-26T20:54:00Z">
        <w:bookmarkStart w:id="3" w:name="js-reference-string-01"/>
        <w:bookmarkEnd w:id="3"/>
        <w:r>
          <w:rPr>
            <w:rFonts w:cs="Times New Roman" w:ascii="Times New Roman" w:hAnsi="Times New Roman"/>
            <w:color w:val="000000"/>
            <w:sz w:val="22"/>
            <w:szCs w:val="22"/>
            <w:highlight w:val="white"/>
          </w:rPr>
          <w:t xml:space="preserve">Sanaullah, M. (2013). </w:t>
        </w:r>
      </w:ins>
      <w:ins w:id="240" w:author="Hubert Kyerematengboateng" w:date="2020-01-26T20:54:00Z">
        <w:r>
          <w:rPr>
            <w:rFonts w:cs="Times New Roman" w:ascii="Times New Roman" w:hAnsi="Times New Roman"/>
            <w:i/>
            <w:color w:val="000000"/>
            <w:sz w:val="22"/>
            <w:szCs w:val="22"/>
            <w:highlight w:val="white"/>
          </w:rPr>
          <w:t>A Review of Higher Order Statistics and Spectra in Communication System</w:t>
        </w:r>
      </w:ins>
      <w:ins w:id="241" w:author="Hubert Kyerematengboateng" w:date="2020-01-26T20:54:00Z">
        <w:r>
          <w:rPr>
            <w:rFonts w:cs="Times New Roman" w:ascii="Times New Roman" w:hAnsi="Times New Roman"/>
            <w:color w:val="000000"/>
            <w:sz w:val="22"/>
            <w:szCs w:val="22"/>
            <w:highlight w:val="white"/>
          </w:rPr>
          <w:t>. Global Journal of Science Frontier Research.</w:t>
        </w:r>
      </w:ins>
    </w:p>
    <w:p>
      <w:pPr>
        <w:pStyle w:val="TextBody"/>
        <w:rPr>
          <w:rFonts w:ascii="Times New Roman" w:hAnsi="Times New Roman" w:cs="Times New Roman"/>
          <w:sz w:val="22"/>
          <w:szCs w:val="22"/>
        </w:rPr>
      </w:pPr>
      <w:ins w:id="242" w:author="Hubert Kyerematengboateng" w:date="2020-01-26T20:54:00Z">
        <w:r>
          <w:rPr>
            <w:rFonts w:cs="Times New Roman" w:ascii="Times New Roman" w:hAnsi="Times New Roman"/>
            <w:color w:val="000000"/>
            <w:sz w:val="22"/>
            <w:szCs w:val="22"/>
            <w:highlight w:val="white"/>
          </w:rPr>
          <w:t>[10] Mendel, Jerry. (1991). Tutorial on higher-order statistics (spectra) in signal processing and system theory: Theoretical results and some applications. Proceedings of the IEEE. 49. 278 - 305. 10.1109/5.75086.</w:t>
        </w:r>
      </w:ins>
    </w:p>
    <w:p>
      <w:pPr>
        <w:pStyle w:val="TextBody"/>
        <w:rPr>
          <w:rFonts w:ascii="Times New Roman" w:hAnsi="Times New Roman" w:cs="Times New Roman"/>
          <w:color w:val="000000"/>
          <w:sz w:val="22"/>
          <w:szCs w:val="22"/>
        </w:rPr>
      </w:pPr>
      <w:ins w:id="243" w:author="Hubert Kyerematengboateng" w:date="2020-01-26T20:54:00Z">
        <w:r>
          <w:rPr>
            <w:rFonts w:cs="Times New Roman" w:ascii="Times New Roman" w:hAnsi="Times New Roman"/>
            <w:color w:val="000000"/>
            <w:sz w:val="22"/>
            <w:szCs w:val="22"/>
            <w:highlight w:val="white"/>
          </w:rPr>
          <w:t>[11]</w:t>
        </w:r>
      </w:ins>
      <w:ins w:id="244" w:author="Hubert Kyerematengboateng" w:date="2020-01-29T20:37:00Z">
        <w:r>
          <w:rPr>
            <w:rFonts w:cs="Times New Roman" w:ascii="Times New Roman" w:hAnsi="Times New Roman"/>
            <w:color w:val="000000"/>
            <w:sz w:val="22"/>
            <w:szCs w:val="22"/>
            <w:highlight w:val="white"/>
          </w:rPr>
          <w:t xml:space="preserve"> </w:t>
        </w:r>
      </w:ins>
      <w:ins w:id="245" w:author="Hubert Kyerematengboateng" w:date="2020-01-26T20:54:00Z">
        <w:r>
          <w:rPr>
            <w:rFonts w:cs="Times New Roman" w:ascii="Times New Roman" w:hAnsi="Times New Roman"/>
            <w:color w:val="000000"/>
            <w:sz w:val="22"/>
            <w:szCs w:val="22"/>
            <w:highlight w:val="white"/>
          </w:rPr>
          <w:t xml:space="preserve">ZHOU. (2010). Signal Classification Method Based on Support Vector Machine and High-Order Cumulants. Wireless Sensor Network. 2. 10.4236/wsn.2010.21007. </w:t>
        </w:r>
      </w:ins>
    </w:p>
    <w:p>
      <w:pPr>
        <w:pStyle w:val="TextBody"/>
        <w:rPr>
          <w:rFonts w:ascii="Times New Roman" w:hAnsi="Times New Roman" w:cs="Times New Roman"/>
          <w:color w:val="000000"/>
          <w:sz w:val="22"/>
          <w:szCs w:val="22"/>
        </w:rPr>
      </w:pPr>
      <w:ins w:id="246" w:author="Hubert Kyerematengboateng" w:date="2020-01-29T20:37:00Z">
        <w:r>
          <w:rPr>
            <w:rFonts w:cs="Times New Roman" w:ascii="Times New Roman" w:hAnsi="Times New Roman"/>
            <w:color w:val="000000"/>
            <w:sz w:val="22"/>
            <w:szCs w:val="22"/>
          </w:rPr>
          <w:t>[12] Agarwal, Anirudh &amp; Dubey, Shivangi &amp; Asif Khan, Mohammad &amp; Gangopadhyay, Ranjan &amp; Debnath, Soumitra. (2016). Learning based primary user activity prediction in cognitive radio networks for efficient dynamic spectrum access. 1-5. 10.1109/SPCOM.2016.7746632.</w:t>
        </w:r>
      </w:ins>
    </w:p>
    <w:p>
      <w:pPr>
        <w:pStyle w:val="TextBody"/>
        <w:rPr/>
      </w:pPr>
      <w:ins w:id="247" w:author="Hubert Kyerematengboateng" w:date="2020-02-01T12:29:00Z">
        <w:r>
          <w:rPr>
            <w:rFonts w:cs="Times New Roman" w:ascii="Times New Roman" w:hAnsi="Times New Roman"/>
            <w:color w:val="000000"/>
            <w:sz w:val="22"/>
            <w:szCs w:val="22"/>
          </w:rPr>
          <w:t>[13]</w:t>
        </w:r>
      </w:ins>
      <w:ins w:id="248" w:author="Hubert Kyerematengboateng" w:date="2020-02-02T22:21:00Z">
        <w:r>
          <w:rPr>
            <w:rFonts w:cs="Times New Roman" w:ascii="Times New Roman" w:hAnsi="Times New Roman"/>
            <w:color w:val="000000"/>
            <w:sz w:val="22"/>
            <w:szCs w:val="22"/>
          </w:rPr>
          <w:t xml:space="preserve"> </w:t>
        </w:r>
      </w:ins>
      <w:ins w:id="249" w:author="Hubert Kyerematengboateng" w:date="2020-02-02T22:28:00Z">
        <w:r>
          <w:rPr>
            <w:rFonts w:cs="Times New Roman" w:ascii="Times New Roman" w:hAnsi="Times New Roman"/>
            <w:color w:val="000000"/>
            <w:sz w:val="22"/>
            <w:szCs w:val="22"/>
          </w:rPr>
          <w:t>Y. Arjoune, Z. E. Mrabet, H. E. Ghazi and A. Tamtaoui, "Spectrum sensing: Enhanced energy detection technique based on noise measurement," 2018 IEEE 8th Annual Computing and Communication Workshop and Conference (CCWC)</w:t>
        </w:r>
      </w:ins>
      <w:ins w:id="250" w:author="Hubert Kyerematengboateng" w:date="2020-02-02T22:28:00Z">
        <w:r>
          <w:rPr>
            <w:rFonts w:cs="Times New Roman" w:ascii="Times New Roman" w:hAnsi="Times New Roman"/>
            <w:color w:val="000000"/>
            <w:sz w:val="22"/>
            <w:szCs w:val="22"/>
          </w:rPr>
          <w:t>, Las Vegas, NV, 2018, pp. 828-834.</w:t>
        </w:r>
      </w:ins>
      <w:ins w:id="251" w:author="Hubert Kyerematengboateng" w:date="2020-02-02T22:29:00Z">
        <w:r>
          <w:rPr>
            <w:rFonts w:cs="Times New Roman" w:ascii="Times New Roman" w:hAnsi="Times New Roman"/>
            <w:color w:val="000000"/>
            <w:sz w:val="22"/>
            <w:szCs w:val="22"/>
          </w:rPr>
          <w:t xml:space="preserve"> </w:t>
        </w:r>
      </w:ins>
      <w:ins w:id="252" w:author="Hubert Kyerematengboateng" w:date="2020-02-02T22:28:00Z">
        <w:r>
          <w:rPr>
            <w:rFonts w:cs="Times New Roman" w:ascii="Times New Roman" w:hAnsi="Times New Roman"/>
            <w:color w:val="000000"/>
            <w:sz w:val="22"/>
            <w:szCs w:val="22"/>
          </w:rPr>
          <w:t>10.1109/CCWC.2018.8301619.</w:t>
        </w:r>
      </w:ins>
    </w:p>
    <w:p>
      <w:pPr>
        <w:pStyle w:val="Normal"/>
        <w:rPr/>
      </w:pPr>
      <w:r>
        <w:fldChar w:fldCharType="begin"/>
      </w:r>
      <w:r>
        <w:rPr/>
        <w:instrText> BIBLIOGRAPHY </w:instrText>
      </w:r>
      <w:r>
        <w:rPr/>
        <w:fldChar w:fldCharType="separate"/>
      </w:r>
      <w:r>
        <w:rPr/>
      </w:r>
      <w:r>
        <w:rPr/>
        <w:fldChar w:fldCharType="end"/>
      </w:r>
    </w:p>
    <w:p>
      <w:pPr>
        <w:pStyle w:val="TextBody"/>
        <w:rPr>
          <w:rFonts w:ascii="Calibri" w:hAnsi="Calibri" w:eastAsia="Calibri" w:cs="" w:asciiTheme="minorHAnsi" w:cstheme="minorBidi" w:eastAsiaTheme="minorHAnsi" w:hAnsiTheme="minorHAnsi"/>
          <w:kern w:val="0"/>
          <w:sz w:val="22"/>
          <w:szCs w:val="22"/>
          <w:lang w:eastAsia="en-US" w:bidi="ar-SA"/>
        </w:rPr>
      </w:pPr>
      <w:r>
        <w:rPr>
          <w:rFonts w:eastAsia="Calibri" w:cs="" w:cstheme="minorBidi" w:eastAsiaTheme="minorHAnsi" w:ascii="Calibri" w:hAnsi="Calibri"/>
          <w:kern w:val="0"/>
          <w:sz w:val="22"/>
          <w:szCs w:val="22"/>
          <w:lang w:eastAsia="en-US" w:bidi="ar-SA"/>
        </w:rPr>
      </w:r>
    </w:p>
    <w:p>
      <w:pPr>
        <w:pStyle w:val="Normal"/>
        <w:rPr>
          <w:rFonts w:eastAsia="Times New Roman"/>
          <w:ins w:id="254" w:author="Hubert Kyerematengboateng" w:date="2020-02-02T22:21:00Z"/>
        </w:rPr>
      </w:pPr>
      <w:ins w:id="253" w:author="Hubert Kyerematengboateng" w:date="2020-02-02T22:21:00Z">
        <w:r>
          <w:rPr>
            <w:rFonts w:eastAsia="Times New Roman"/>
          </w:rPr>
        </w:r>
      </w:ins>
    </w:p>
    <w:p>
      <w:pPr>
        <w:pStyle w:val="Normal"/>
        <w:rPr/>
      </w:pPr>
      <w:r>
        <w:rPr/>
      </w:r>
    </w:p>
    <w:p>
      <w:pPr>
        <w:pStyle w:val="Normal"/>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sana Josyula" w:date="2019-08-14T15:06:00Z" w:initials="DJ">
    <w:p>
      <w:r>
        <w:rPr>
          <w:rFonts w:eastAsia="DejaVu Sans" w:cs="DejaVu Sans"/>
          <w:kern w:val="0"/>
          <w:lang w:val="en-US" w:eastAsia="en-US" w:bidi="en-US"/>
        </w:rPr>
        <w:t>Or is it the first?</w:t>
      </w:r>
    </w:p>
  </w:comment>
  <w:comment w:id="1" w:author="Darsana Josyula" w:date="2019-08-14T15:22:00Z" w:initials="DJ">
    <w:p>
      <w:r>
        <w:rPr>
          <w:rFonts w:eastAsia="DejaVu Sans" w:cs="DejaVu Sans"/>
          <w:kern w:val="0"/>
          <w:lang w:val="en-US" w:eastAsia="en-US" w:bidi="en-US"/>
        </w:rPr>
        <w:t xml:space="preserve">Check this.. Marvin please take a look.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ource Sans Pro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360"/>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360"/>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0e4a"/>
    <w:pPr>
      <w:widowControl/>
      <w:bidi w:val="0"/>
      <w:spacing w:lineRule="auto" w:line="240" w:before="0" w:after="0"/>
      <w:jc w:val="left"/>
    </w:pPr>
    <w:rPr>
      <w:rFonts w:ascii="Liberation Serif" w:hAnsi="Liberation Serif" w:eastAsia="WenQuanYi Zen Hei Sharp" w:cs="Lohit Devanagari"/>
      <w:color w:val="auto"/>
      <w:kern w:val="2"/>
      <w:sz w:val="24"/>
      <w:szCs w:val="24"/>
      <w:lang w:eastAsia="zh-CN" w:bidi="hi-IN" w:val="en-US"/>
    </w:rPr>
  </w:style>
  <w:style w:type="paragraph" w:styleId="Heading1">
    <w:name w:val="Heading 1"/>
    <w:basedOn w:val="Normal"/>
    <w:next w:val="Normal"/>
    <w:link w:val="Heading1Char"/>
    <w:uiPriority w:val="9"/>
    <w:qFormat/>
    <w:rsid w:val="00f51f5b"/>
    <w:pPr>
      <w:keepNext w:val="true"/>
      <w:keepLines/>
      <w:numPr>
        <w:ilvl w:val="0"/>
        <w:numId w:val="1"/>
      </w:numPr>
      <w:tabs>
        <w:tab w:val="left" w:pos="216" w:leader="none"/>
      </w:tabs>
      <w:spacing w:before="160" w:after="80"/>
      <w:jc w:val="center"/>
      <w:outlineLvl w:val="0"/>
    </w:pPr>
    <w:rPr>
      <w:rFonts w:ascii="Times New Roman" w:hAnsi="Times New Roman" w:eastAsia="SimSun" w:cs="Times New Roman"/>
      <w:smallCaps/>
      <w:kern w:val="0"/>
      <w:sz w:val="20"/>
      <w:szCs w:val="20"/>
      <w:lang w:eastAsia="en-US" w:bidi="ar-SA"/>
    </w:rPr>
  </w:style>
  <w:style w:type="paragraph" w:styleId="Heading2">
    <w:name w:val="Heading 2"/>
    <w:basedOn w:val="Normal"/>
    <w:next w:val="Normal"/>
    <w:link w:val="Heading2Char"/>
    <w:qFormat/>
    <w:rsid w:val="00f51f5b"/>
    <w:pPr>
      <w:keepNext w:val="true"/>
      <w:keepLines/>
      <w:numPr>
        <w:ilvl w:val="1"/>
        <w:numId w:val="1"/>
      </w:numPr>
      <w:tabs>
        <w:tab w:val="left" w:pos="288" w:leader="none"/>
      </w:tabs>
      <w:spacing w:before="120" w:after="60"/>
      <w:outlineLvl w:val="1"/>
    </w:pPr>
    <w:rPr>
      <w:rFonts w:ascii="Times New Roman" w:hAnsi="Times New Roman" w:eastAsia="SimSun" w:cs="Times New Roman"/>
      <w:i/>
      <w:iCs/>
      <w:kern w:val="0"/>
      <w:sz w:val="20"/>
      <w:szCs w:val="20"/>
      <w:lang w:eastAsia="en-US" w:bidi="ar-SA"/>
    </w:rPr>
  </w:style>
  <w:style w:type="paragraph" w:styleId="Heading3">
    <w:name w:val="Heading 3"/>
    <w:basedOn w:val="Normal"/>
    <w:next w:val="Normal"/>
    <w:link w:val="Heading3Char"/>
    <w:qFormat/>
    <w:rsid w:val="00f51f5b"/>
    <w:pPr>
      <w:numPr>
        <w:ilvl w:val="2"/>
        <w:numId w:val="1"/>
      </w:numPr>
      <w:spacing w:lineRule="exact" w:line="240"/>
      <w:ind w:firstLine="288"/>
      <w:jc w:val="both"/>
      <w:outlineLvl w:val="2"/>
    </w:pPr>
    <w:rPr>
      <w:rFonts w:ascii="Times New Roman" w:hAnsi="Times New Roman" w:eastAsia="SimSun" w:cs="Times New Roman"/>
      <w:i/>
      <w:iCs/>
      <w:kern w:val="0"/>
      <w:sz w:val="20"/>
      <w:szCs w:val="20"/>
      <w:lang w:eastAsia="en-US" w:bidi="ar-SA"/>
    </w:rPr>
  </w:style>
  <w:style w:type="paragraph" w:styleId="Heading4">
    <w:name w:val="Heading 4"/>
    <w:basedOn w:val="Normal"/>
    <w:next w:val="Normal"/>
    <w:link w:val="Heading4Char"/>
    <w:qFormat/>
    <w:rsid w:val="00f51f5b"/>
    <w:pPr>
      <w:numPr>
        <w:ilvl w:val="3"/>
        <w:numId w:val="1"/>
      </w:numPr>
      <w:tabs>
        <w:tab w:val="left" w:pos="720" w:leader="none"/>
      </w:tabs>
      <w:spacing w:before="40" w:after="40"/>
      <w:ind w:firstLine="504"/>
      <w:jc w:val="both"/>
      <w:outlineLvl w:val="3"/>
    </w:pPr>
    <w:rPr>
      <w:rFonts w:ascii="Times New Roman" w:hAnsi="Times New Roman" w:eastAsia="SimSun" w:cs="Times New Roman"/>
      <w:i/>
      <w:iCs/>
      <w:kern w:val="0"/>
      <w:sz w:val="20"/>
      <w:szCs w:val="20"/>
      <w:lang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f5b"/>
    <w:rPr>
      <w:rFonts w:ascii="Times New Roman" w:hAnsi="Times New Roman" w:eastAsia="SimSun" w:cs="Times New Roman"/>
      <w:smallCaps/>
      <w:sz w:val="20"/>
      <w:szCs w:val="20"/>
    </w:rPr>
  </w:style>
  <w:style w:type="character" w:styleId="Heading2Char" w:customStyle="1">
    <w:name w:val="Heading 2 Char"/>
    <w:basedOn w:val="DefaultParagraphFont"/>
    <w:link w:val="Heading2"/>
    <w:qFormat/>
    <w:rsid w:val="00f51f5b"/>
    <w:rPr>
      <w:rFonts w:ascii="Times New Roman" w:hAnsi="Times New Roman" w:eastAsia="SimSun" w:cs="Times New Roman"/>
      <w:i/>
      <w:iCs/>
      <w:sz w:val="20"/>
      <w:szCs w:val="20"/>
    </w:rPr>
  </w:style>
  <w:style w:type="character" w:styleId="Heading3Char" w:customStyle="1">
    <w:name w:val="Heading 3 Char"/>
    <w:basedOn w:val="DefaultParagraphFont"/>
    <w:link w:val="Heading3"/>
    <w:qFormat/>
    <w:rsid w:val="00f51f5b"/>
    <w:rPr>
      <w:rFonts w:ascii="Times New Roman" w:hAnsi="Times New Roman" w:eastAsia="SimSun" w:cs="Times New Roman"/>
      <w:i/>
      <w:iCs/>
      <w:sz w:val="20"/>
      <w:szCs w:val="20"/>
    </w:rPr>
  </w:style>
  <w:style w:type="character" w:styleId="Heading4Char" w:customStyle="1">
    <w:name w:val="Heading 4 Char"/>
    <w:basedOn w:val="DefaultParagraphFont"/>
    <w:link w:val="Heading4"/>
    <w:qFormat/>
    <w:rsid w:val="00f51f5b"/>
    <w:rPr>
      <w:rFonts w:ascii="Times New Roman" w:hAnsi="Times New Roman" w:eastAsia="SimSun" w:cs="Times New Roman"/>
      <w:i/>
      <w:iCs/>
      <w:sz w:val="20"/>
      <w:szCs w:val="20"/>
    </w:rPr>
  </w:style>
  <w:style w:type="character" w:styleId="NumberingSymbols" w:customStyle="1">
    <w:name w:val="Numbering Symbols"/>
    <w:qFormat/>
    <w:rsid w:val="00f51f5b"/>
    <w:rPr/>
  </w:style>
  <w:style w:type="character" w:styleId="Annotationreference">
    <w:name w:val="annotation reference"/>
    <w:basedOn w:val="DefaultParagraphFont"/>
    <w:uiPriority w:val="99"/>
    <w:semiHidden/>
    <w:unhideWhenUsed/>
    <w:qFormat/>
    <w:rsid w:val="00f51f5b"/>
    <w:rPr>
      <w:sz w:val="16"/>
      <w:szCs w:val="16"/>
    </w:rPr>
  </w:style>
  <w:style w:type="character" w:styleId="CommentTextChar" w:customStyle="1">
    <w:name w:val="Comment Text Char"/>
    <w:basedOn w:val="DefaultParagraphFont"/>
    <w:link w:val="CommentText"/>
    <w:uiPriority w:val="99"/>
    <w:semiHidden/>
    <w:qFormat/>
    <w:rsid w:val="00f51f5b"/>
    <w:rPr>
      <w:rFonts w:ascii="Liberation Serif" w:hAnsi="Liberation Serif" w:eastAsia="WenQuanYi Zen Hei Sharp" w:cs="Mangal"/>
      <w:kern w:val="2"/>
      <w:sz w:val="20"/>
      <w:szCs w:val="18"/>
      <w:lang w:eastAsia="zh-CN" w:bidi="hi-IN"/>
    </w:rPr>
  </w:style>
  <w:style w:type="character" w:styleId="BalloonTextChar" w:customStyle="1">
    <w:name w:val="Balloon Text Char"/>
    <w:basedOn w:val="DefaultParagraphFont"/>
    <w:link w:val="BalloonText"/>
    <w:uiPriority w:val="99"/>
    <w:semiHidden/>
    <w:qFormat/>
    <w:rsid w:val="00f51f5b"/>
    <w:rPr>
      <w:rFonts w:ascii="Segoe UI" w:hAnsi="Segoe UI" w:eastAsia="WenQuanYi Zen Hei Sharp" w:cs="Mangal"/>
      <w:kern w:val="2"/>
      <w:sz w:val="18"/>
      <w:szCs w:val="16"/>
      <w:lang w:eastAsia="zh-CN" w:bidi="hi-IN"/>
    </w:rPr>
  </w:style>
  <w:style w:type="character" w:styleId="BodyTextChar" w:customStyle="1">
    <w:name w:val="Body Text Char"/>
    <w:basedOn w:val="DefaultParagraphFont"/>
    <w:link w:val="BodyText"/>
    <w:qFormat/>
    <w:rsid w:val="00e22111"/>
    <w:rPr>
      <w:rFonts w:ascii="Liberation Serif" w:hAnsi="Liberation Serif" w:eastAsia="WenQuanYi Zen Hei Sharp" w:cs="Lohit Devanagari"/>
      <w:kern w:val="2"/>
      <w:sz w:val="24"/>
      <w:szCs w:val="24"/>
      <w:lang w:eastAsia="zh-CN" w:bidi="hi-IN"/>
    </w:rPr>
  </w:style>
  <w:style w:type="character" w:styleId="Selectable" w:customStyle="1">
    <w:name w:val="selectable"/>
    <w:basedOn w:val="DefaultParagraphFont"/>
    <w:qFormat/>
    <w:rsid w:val="00e22111"/>
    <w:rPr/>
  </w:style>
  <w:style w:type="character" w:styleId="PlaceholderText">
    <w:name w:val="Placeholder Text"/>
    <w:basedOn w:val="DefaultParagraphFont"/>
    <w:uiPriority w:val="99"/>
    <w:semiHidden/>
    <w:qFormat/>
    <w:rsid w:val="00a32832"/>
    <w:rPr>
      <w:color w:val="808080"/>
    </w:rPr>
  </w:style>
  <w:style w:type="character" w:styleId="Emphasis">
    <w:name w:val="Emphasis"/>
    <w:basedOn w:val="DefaultParagraphFont"/>
    <w:uiPriority w:val="20"/>
    <w:qFormat/>
    <w:rsid w:val="00471a28"/>
    <w:rPr>
      <w:i/>
      <w:iCs/>
    </w:rPr>
  </w:style>
  <w:style w:type="character" w:styleId="ListLabel1">
    <w:name w:val="ListLabel 1"/>
    <w:qFormat/>
    <w:rPr>
      <w:rFonts w:cs="Times New Roman"/>
      <w:caps w:val="false"/>
      <w:smallCaps w:val="false"/>
      <w:strike w:val="false"/>
      <w:dstrike w:val="false"/>
      <w:vanish w:val="false"/>
      <w:color w:val="auto"/>
      <w:position w:val="0"/>
      <w:sz w:val="20"/>
      <w:sz w:val="20"/>
      <w:szCs w:val="20"/>
      <w:vertAlign w:val="baseline"/>
    </w:rPr>
  </w:style>
  <w:style w:type="character" w:styleId="ListLabel2">
    <w:name w:val="ListLabel 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
    <w:name w:val="ListLabel 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
    <w:name w:val="ListLabel 4"/>
    <w:qFormat/>
    <w:rPr>
      <w:rFonts w:cs="Times New Roman"/>
      <w:b w:val="false"/>
      <w:bCs w:val="false"/>
      <w:i/>
      <w:iCs/>
      <w:sz w:val="20"/>
      <w:szCs w:val="20"/>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22111"/>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f51f5b"/>
    <w:pPr/>
    <w:rPr>
      <w:rFonts w:cs="Mangal"/>
      <w:sz w:val="20"/>
      <w:szCs w:val="18"/>
    </w:rPr>
  </w:style>
  <w:style w:type="paragraph" w:styleId="BalloonText">
    <w:name w:val="Balloon Text"/>
    <w:basedOn w:val="Normal"/>
    <w:link w:val="BalloonTextChar"/>
    <w:uiPriority w:val="99"/>
    <w:semiHidden/>
    <w:unhideWhenUsed/>
    <w:qFormat/>
    <w:rsid w:val="00f51f5b"/>
    <w:pPr/>
    <w:rPr>
      <w:rFonts w:ascii="Segoe UI" w:hAnsi="Segoe UI" w:cs="Mangal"/>
      <w:sz w:val="18"/>
      <w:szCs w:val="16"/>
    </w:rPr>
  </w:style>
  <w:style w:type="paragraph" w:styleId="Bibliography">
    <w:name w:val="Bibliography"/>
    <w:basedOn w:val="Normal"/>
    <w:next w:val="Normal"/>
    <w:uiPriority w:val="37"/>
    <w:unhideWhenUsed/>
    <w:qFormat/>
    <w:rsid w:val="00b701c9"/>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1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arjoune-mrabet-spectrum-sensing:-enhanced-energy-detection-technique-based-on-noise-measurement</b:Tag>
    <b:SourceType>Report</b:SourceType>
    <b:Title>Spectrum Sensing: Enhanced Energy Detection Technique Based on Noise Measurement</b:Title>
    <b:Author>
      <b:Author>
        <b:NameList>
          <b:Person>
            <b:First>Youness</b:First>
            <b:Last>Arjoune</b:Last>
          </b:Person>
          <b:Person>
            <b:First>Zakaria El</b:First>
            <b:Last>Mrabet</b:Last>
          </b:Person>
          <b:Person>
            <b:First>Hassan</b:First>
            <b:Last>El Ghazi</b:Last>
          </b:Person>
          <b:Person>
            <b:First>Ahmed</b:First>
            <b:Last>Tamtaoui</b:Last>
          </b:Person>
        </b:NameList>
      </b:Author>
    </b:Author>
    <b:RefOrder>1</b:RefOrder>
  </b:Source>
</b:Sources>
</file>

<file path=customXml/itemProps1.xml><?xml version="1.0" encoding="utf-8"?>
<ds:datastoreItem xmlns:ds="http://schemas.openxmlformats.org/officeDocument/2006/customXml" ds:itemID="{23AA9E77-E127-46DA-AABB-734EBBC2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Application>LibreOffice/6.0.7.3$Linux_X86_64 LibreOffice_project/00m0$Build-3</Application>
  <Pages>8</Pages>
  <Words>1999</Words>
  <Characters>11068</Characters>
  <CharactersWithSpaces>13013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2020-01-29T01:39:00Z</dcterms:created>
  <dc:creator>Hubert Kyerematengboateng</dc:creator>
  <dc:description/>
  <dc:language>en-US</dc:language>
  <cp:lastModifiedBy/>
  <dcterms:modified xsi:type="dcterms:W3CDTF">2020-02-25T08:30:01Z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